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8FA5" w14:textId="77777777" w:rsidR="00555D05" w:rsidRDefault="00555D05">
      <w:pPr>
        <w:pBdr>
          <w:top w:val="nil"/>
          <w:left w:val="nil"/>
          <w:bottom w:val="nil"/>
          <w:right w:val="nil"/>
          <w:between w:val="nil"/>
        </w:pBdr>
        <w:jc w:val="left"/>
      </w:pPr>
      <w:bookmarkStart w:id="0" w:name="_Hlk523984830"/>
    </w:p>
    <w:p w14:paraId="42E28AC0" w14:textId="77777777" w:rsidR="00555D05" w:rsidRDefault="00555D05">
      <w:pPr>
        <w:pBdr>
          <w:top w:val="nil"/>
          <w:left w:val="nil"/>
          <w:bottom w:val="nil"/>
          <w:right w:val="nil"/>
          <w:between w:val="nil"/>
        </w:pBdr>
        <w:jc w:val="center"/>
      </w:pPr>
    </w:p>
    <w:p w14:paraId="07F1D17A" w14:textId="77777777" w:rsidR="00555D05" w:rsidRDefault="00555D05">
      <w:pPr>
        <w:keepNext/>
        <w:widowControl w:val="0"/>
        <w:numPr>
          <w:ilvl w:val="0"/>
          <w:numId w:val="13"/>
        </w:numPr>
        <w:tabs>
          <w:tab w:val="left" w:pos="0"/>
        </w:tabs>
        <w:spacing w:before="0" w:line="240" w:lineRule="auto"/>
        <w:jc w:val="center"/>
        <w:rPr>
          <w:rFonts w:ascii="Times New Roman" w:eastAsia="Times New Roman" w:hAnsi="Times New Roman" w:cs="Times New Roman"/>
          <w:sz w:val="24"/>
          <w:szCs w:val="24"/>
        </w:rPr>
      </w:pPr>
    </w:p>
    <w:p w14:paraId="62FDF41C" w14:textId="77777777" w:rsidR="00555D05" w:rsidRDefault="00555D05">
      <w:pPr>
        <w:pBdr>
          <w:top w:val="nil"/>
          <w:left w:val="nil"/>
          <w:bottom w:val="nil"/>
          <w:right w:val="nil"/>
          <w:between w:val="nil"/>
        </w:pBdr>
        <w:jc w:val="center"/>
      </w:pPr>
    </w:p>
    <w:p w14:paraId="438AB841" w14:textId="77777777" w:rsidR="00555D05" w:rsidRDefault="00555D05">
      <w:pPr>
        <w:pBdr>
          <w:top w:val="nil"/>
          <w:left w:val="nil"/>
          <w:bottom w:val="nil"/>
          <w:right w:val="nil"/>
          <w:between w:val="nil"/>
        </w:pBdr>
        <w:jc w:val="center"/>
      </w:pPr>
    </w:p>
    <w:p w14:paraId="3BCB6689" w14:textId="77777777" w:rsidR="00555D05" w:rsidRDefault="00555D05">
      <w:pPr>
        <w:pBdr>
          <w:top w:val="nil"/>
          <w:left w:val="nil"/>
          <w:bottom w:val="nil"/>
          <w:right w:val="nil"/>
          <w:between w:val="nil"/>
        </w:pBdr>
        <w:jc w:val="center"/>
      </w:pPr>
    </w:p>
    <w:p w14:paraId="05297635" w14:textId="77777777" w:rsidR="00555D05" w:rsidRDefault="00555D05">
      <w:pPr>
        <w:pBdr>
          <w:top w:val="nil"/>
          <w:left w:val="nil"/>
          <w:bottom w:val="nil"/>
          <w:right w:val="nil"/>
          <w:between w:val="nil"/>
        </w:pBdr>
        <w:jc w:val="center"/>
      </w:pPr>
    </w:p>
    <w:p w14:paraId="22A879F7" w14:textId="77777777" w:rsidR="00555D05" w:rsidRDefault="00555D05">
      <w:pPr>
        <w:pBdr>
          <w:top w:val="nil"/>
          <w:left w:val="nil"/>
          <w:bottom w:val="nil"/>
          <w:right w:val="nil"/>
          <w:between w:val="nil"/>
        </w:pBdr>
        <w:jc w:val="center"/>
      </w:pPr>
    </w:p>
    <w:p w14:paraId="345BC0BD" w14:textId="77777777" w:rsidR="00D7526C" w:rsidRDefault="00D7526C" w:rsidP="006D0C10">
      <w:pPr>
        <w:pStyle w:val="Titre"/>
        <w:pBdr>
          <w:top w:val="nil"/>
          <w:left w:val="nil"/>
          <w:bottom w:val="nil"/>
          <w:right w:val="nil"/>
          <w:between w:val="nil"/>
        </w:pBdr>
        <w:jc w:val="center"/>
        <w:rPr>
          <w:b/>
        </w:rPr>
      </w:pPr>
      <w:bookmarkStart w:id="1" w:name="_h42g3o9fe17d" w:colFirst="0" w:colLast="0"/>
      <w:bookmarkStart w:id="2" w:name="_mk9mwnn7sznb" w:colFirst="0" w:colLast="0"/>
      <w:bookmarkEnd w:id="1"/>
      <w:bookmarkEnd w:id="2"/>
    </w:p>
    <w:p w14:paraId="3EFDDB7E" w14:textId="77777777" w:rsidR="006D0C10" w:rsidRPr="006D0C10" w:rsidRDefault="00AE0D86" w:rsidP="00A14EA1">
      <w:pPr>
        <w:pStyle w:val="Titre"/>
        <w:pBdr>
          <w:top w:val="nil"/>
          <w:left w:val="nil"/>
          <w:bottom w:val="nil"/>
          <w:right w:val="nil"/>
          <w:between w:val="nil"/>
        </w:pBdr>
        <w:spacing w:line="360" w:lineRule="auto"/>
        <w:jc w:val="center"/>
        <w:rPr>
          <w:b/>
        </w:rPr>
      </w:pPr>
      <w:r w:rsidRPr="006D0C10">
        <w:rPr>
          <w:b/>
        </w:rPr>
        <w:t>Cit</w:t>
      </w:r>
      <w:r w:rsidR="006D0C10" w:rsidRPr="006D0C10">
        <w:rPr>
          <w:b/>
        </w:rPr>
        <w:t xml:space="preserve">er et référencer ses sources </w:t>
      </w:r>
    </w:p>
    <w:p w14:paraId="2BDA3988" w14:textId="77777777" w:rsidR="00555D05" w:rsidRPr="00D7526C" w:rsidRDefault="006D0C10" w:rsidP="00A14EA1">
      <w:pPr>
        <w:pStyle w:val="Titre"/>
        <w:pBdr>
          <w:top w:val="nil"/>
          <w:left w:val="nil"/>
          <w:bottom w:val="nil"/>
          <w:right w:val="nil"/>
          <w:between w:val="nil"/>
        </w:pBdr>
        <w:spacing w:line="360" w:lineRule="auto"/>
        <w:jc w:val="center"/>
        <w:rPr>
          <w:b/>
          <w:i/>
          <w:sz w:val="44"/>
          <w:szCs w:val="44"/>
        </w:rPr>
      </w:pPr>
      <w:r w:rsidRPr="00D7526C">
        <w:rPr>
          <w:b/>
          <w:i/>
          <w:sz w:val="44"/>
          <w:szCs w:val="44"/>
        </w:rPr>
        <w:t>Comment éviter le plagiat !</w:t>
      </w:r>
    </w:p>
    <w:p w14:paraId="6DDDD831" w14:textId="77777777" w:rsidR="00555D05" w:rsidRDefault="00555D05">
      <w:pPr>
        <w:pBdr>
          <w:top w:val="nil"/>
          <w:left w:val="nil"/>
          <w:bottom w:val="nil"/>
          <w:right w:val="nil"/>
          <w:between w:val="nil"/>
        </w:pBdr>
        <w:jc w:val="left"/>
      </w:pPr>
    </w:p>
    <w:p w14:paraId="72BBBC12" w14:textId="77777777" w:rsidR="00555D05" w:rsidRDefault="00555D05">
      <w:pPr>
        <w:pBdr>
          <w:top w:val="nil"/>
          <w:left w:val="nil"/>
          <w:bottom w:val="nil"/>
          <w:right w:val="nil"/>
          <w:between w:val="nil"/>
        </w:pBdr>
        <w:jc w:val="left"/>
      </w:pPr>
    </w:p>
    <w:p w14:paraId="272AEA83" w14:textId="77777777" w:rsidR="00555D05" w:rsidRDefault="00555D05">
      <w:pPr>
        <w:pBdr>
          <w:top w:val="nil"/>
          <w:left w:val="nil"/>
          <w:bottom w:val="nil"/>
          <w:right w:val="nil"/>
          <w:between w:val="nil"/>
        </w:pBdr>
        <w:jc w:val="left"/>
        <w:rPr>
          <w:b/>
          <w:i/>
        </w:rPr>
      </w:pPr>
    </w:p>
    <w:p w14:paraId="347373B0" w14:textId="77777777" w:rsidR="00555D05" w:rsidRDefault="00555D05">
      <w:pPr>
        <w:pBdr>
          <w:top w:val="nil"/>
          <w:left w:val="nil"/>
          <w:bottom w:val="nil"/>
          <w:right w:val="nil"/>
          <w:between w:val="nil"/>
        </w:pBdr>
        <w:jc w:val="center"/>
      </w:pPr>
    </w:p>
    <w:p w14:paraId="4C2A0772" w14:textId="77777777" w:rsidR="00555D05" w:rsidRDefault="00555D05">
      <w:pPr>
        <w:pBdr>
          <w:top w:val="nil"/>
          <w:left w:val="nil"/>
          <w:bottom w:val="nil"/>
          <w:right w:val="nil"/>
          <w:between w:val="nil"/>
        </w:pBdr>
        <w:jc w:val="center"/>
      </w:pPr>
    </w:p>
    <w:p w14:paraId="036C7875" w14:textId="77777777" w:rsidR="00555D05" w:rsidRDefault="00555D05">
      <w:pPr>
        <w:pBdr>
          <w:top w:val="nil"/>
          <w:left w:val="nil"/>
          <w:bottom w:val="nil"/>
          <w:right w:val="nil"/>
          <w:between w:val="nil"/>
        </w:pBdr>
        <w:jc w:val="right"/>
        <w:rPr>
          <w:b/>
          <w:color w:val="4A86E8"/>
        </w:rPr>
      </w:pPr>
    </w:p>
    <w:p w14:paraId="7355E463" w14:textId="77777777" w:rsidR="00555D05" w:rsidRDefault="00555D05">
      <w:pPr>
        <w:pBdr>
          <w:top w:val="nil"/>
          <w:left w:val="nil"/>
          <w:bottom w:val="nil"/>
          <w:right w:val="nil"/>
          <w:between w:val="nil"/>
        </w:pBdr>
        <w:tabs>
          <w:tab w:val="right" w:pos="9628"/>
        </w:tabs>
        <w:spacing w:before="0" w:line="240" w:lineRule="auto"/>
        <w:jc w:val="left"/>
        <w:rPr>
          <w:sz w:val="24"/>
          <w:szCs w:val="24"/>
        </w:rPr>
      </w:pPr>
    </w:p>
    <w:p w14:paraId="41279989" w14:textId="77777777" w:rsidR="00555D05" w:rsidRDefault="00555D05">
      <w:pPr>
        <w:pBdr>
          <w:top w:val="nil"/>
          <w:left w:val="nil"/>
          <w:bottom w:val="nil"/>
          <w:right w:val="nil"/>
          <w:between w:val="nil"/>
        </w:pBdr>
        <w:rPr>
          <w:b/>
          <w:sz w:val="24"/>
          <w:szCs w:val="24"/>
        </w:rPr>
      </w:pPr>
    </w:p>
    <w:p w14:paraId="2739E214" w14:textId="77777777" w:rsidR="00A14EA1" w:rsidRDefault="00A14EA1">
      <w:pPr>
        <w:pBdr>
          <w:top w:val="nil"/>
          <w:left w:val="nil"/>
          <w:bottom w:val="nil"/>
          <w:right w:val="nil"/>
          <w:between w:val="nil"/>
        </w:pBdr>
        <w:rPr>
          <w:b/>
          <w:sz w:val="24"/>
          <w:szCs w:val="24"/>
        </w:rPr>
      </w:pPr>
    </w:p>
    <w:p w14:paraId="72A2F3C7" w14:textId="77777777" w:rsidR="00A14EA1" w:rsidRDefault="00A14EA1">
      <w:pPr>
        <w:pBdr>
          <w:top w:val="nil"/>
          <w:left w:val="nil"/>
          <w:bottom w:val="nil"/>
          <w:right w:val="nil"/>
          <w:between w:val="nil"/>
        </w:pBdr>
        <w:rPr>
          <w:b/>
          <w:sz w:val="24"/>
          <w:szCs w:val="24"/>
        </w:rPr>
      </w:pPr>
    </w:p>
    <w:p w14:paraId="706F0350" w14:textId="77777777" w:rsidR="00A14EA1" w:rsidRDefault="00A14EA1">
      <w:pPr>
        <w:pBdr>
          <w:top w:val="nil"/>
          <w:left w:val="nil"/>
          <w:bottom w:val="nil"/>
          <w:right w:val="nil"/>
          <w:between w:val="nil"/>
        </w:pBdr>
        <w:rPr>
          <w:b/>
          <w:sz w:val="24"/>
          <w:szCs w:val="24"/>
        </w:rPr>
      </w:pPr>
    </w:p>
    <w:p w14:paraId="6DDF1529" w14:textId="77777777" w:rsidR="00A14EA1" w:rsidRDefault="00A14EA1" w:rsidP="00A14EA1">
      <w:pPr>
        <w:pStyle w:val="Corpsdetexte3"/>
        <w:spacing w:line="360" w:lineRule="auto"/>
        <w:jc w:val="right"/>
        <w:rPr>
          <w:rFonts w:asciiTheme="majorHAnsi" w:hAnsiTheme="majorHAnsi" w:cstheme="majorHAnsi"/>
          <w:i/>
          <w:sz w:val="24"/>
          <w:szCs w:val="24"/>
        </w:rPr>
      </w:pPr>
    </w:p>
    <w:p w14:paraId="223BC4E6" w14:textId="77777777" w:rsidR="00A14EA1" w:rsidRDefault="00A14EA1" w:rsidP="00A14EA1">
      <w:pPr>
        <w:pStyle w:val="Corpsdetexte3"/>
        <w:spacing w:line="360" w:lineRule="auto"/>
        <w:jc w:val="right"/>
        <w:rPr>
          <w:rFonts w:asciiTheme="majorHAnsi" w:hAnsiTheme="majorHAnsi" w:cstheme="majorHAnsi"/>
          <w:i/>
          <w:sz w:val="24"/>
          <w:szCs w:val="24"/>
        </w:rPr>
      </w:pPr>
    </w:p>
    <w:p w14:paraId="69FD80E5" w14:textId="77777777" w:rsidR="00A14EA1" w:rsidRDefault="00A14EA1" w:rsidP="00A14EA1">
      <w:pPr>
        <w:pStyle w:val="Corpsdetexte3"/>
        <w:spacing w:line="360" w:lineRule="auto"/>
        <w:jc w:val="right"/>
        <w:rPr>
          <w:rFonts w:asciiTheme="majorHAnsi" w:hAnsiTheme="majorHAnsi" w:cstheme="majorHAnsi"/>
          <w:i/>
          <w:sz w:val="24"/>
          <w:szCs w:val="24"/>
        </w:rPr>
      </w:pPr>
    </w:p>
    <w:p w14:paraId="3D46CD20" w14:textId="77777777" w:rsidR="00A14EA1" w:rsidRDefault="00A14EA1" w:rsidP="00A14EA1">
      <w:pPr>
        <w:pStyle w:val="Corpsdetexte3"/>
        <w:spacing w:line="360" w:lineRule="auto"/>
        <w:jc w:val="right"/>
        <w:rPr>
          <w:rFonts w:asciiTheme="majorHAnsi" w:hAnsiTheme="majorHAnsi" w:cstheme="majorHAnsi"/>
          <w:i/>
          <w:sz w:val="24"/>
          <w:szCs w:val="24"/>
        </w:rPr>
      </w:pPr>
    </w:p>
    <w:p w14:paraId="603808BC" w14:textId="77777777" w:rsidR="00A14EA1" w:rsidRDefault="00A14EA1" w:rsidP="00A14EA1">
      <w:pPr>
        <w:pStyle w:val="Corpsdetexte3"/>
        <w:spacing w:line="360" w:lineRule="auto"/>
        <w:jc w:val="right"/>
        <w:rPr>
          <w:rFonts w:asciiTheme="majorHAnsi" w:hAnsiTheme="majorHAnsi" w:cstheme="majorHAnsi"/>
          <w:i/>
          <w:sz w:val="24"/>
          <w:szCs w:val="24"/>
        </w:rPr>
      </w:pPr>
    </w:p>
    <w:p w14:paraId="60B3F268" w14:textId="77777777" w:rsidR="00A14EA1" w:rsidRDefault="00A14EA1" w:rsidP="00A14EA1">
      <w:pPr>
        <w:pStyle w:val="Corpsdetexte3"/>
        <w:spacing w:line="360" w:lineRule="auto"/>
        <w:jc w:val="right"/>
        <w:rPr>
          <w:rFonts w:asciiTheme="majorHAnsi" w:hAnsiTheme="majorHAnsi" w:cstheme="majorHAnsi"/>
          <w:i/>
          <w:sz w:val="24"/>
          <w:szCs w:val="24"/>
        </w:rPr>
      </w:pPr>
    </w:p>
    <w:p w14:paraId="72675F03" w14:textId="77777777" w:rsidR="00A14EA1" w:rsidRDefault="00A14EA1" w:rsidP="00A14EA1">
      <w:pPr>
        <w:pStyle w:val="Corpsdetexte3"/>
        <w:spacing w:line="360" w:lineRule="auto"/>
        <w:jc w:val="right"/>
        <w:rPr>
          <w:rFonts w:asciiTheme="majorHAnsi" w:hAnsiTheme="majorHAnsi" w:cstheme="majorHAnsi"/>
          <w:i/>
          <w:sz w:val="24"/>
          <w:szCs w:val="24"/>
        </w:rPr>
      </w:pPr>
    </w:p>
    <w:p w14:paraId="02B4F120" w14:textId="77777777" w:rsidR="00A14EA1" w:rsidRDefault="00A14EA1" w:rsidP="00A14EA1">
      <w:pPr>
        <w:pStyle w:val="Corpsdetexte3"/>
        <w:spacing w:line="360" w:lineRule="auto"/>
        <w:jc w:val="right"/>
        <w:rPr>
          <w:rFonts w:asciiTheme="majorHAnsi" w:hAnsiTheme="majorHAnsi" w:cstheme="majorHAnsi"/>
          <w:i/>
          <w:sz w:val="24"/>
          <w:szCs w:val="24"/>
        </w:rPr>
      </w:pPr>
    </w:p>
    <w:p w14:paraId="729315FD" w14:textId="77777777" w:rsidR="00A14EA1" w:rsidRDefault="00A14EA1" w:rsidP="00A14EA1">
      <w:pPr>
        <w:pStyle w:val="Corpsdetexte3"/>
        <w:spacing w:line="360" w:lineRule="auto"/>
        <w:jc w:val="right"/>
        <w:rPr>
          <w:rFonts w:asciiTheme="majorHAnsi" w:hAnsiTheme="majorHAnsi" w:cstheme="majorHAnsi"/>
          <w:i/>
          <w:sz w:val="24"/>
          <w:szCs w:val="24"/>
        </w:rPr>
      </w:pPr>
    </w:p>
    <w:p w14:paraId="0FBF820D" w14:textId="77777777" w:rsidR="00A14EA1" w:rsidRDefault="00A14EA1" w:rsidP="00A14EA1">
      <w:pPr>
        <w:pStyle w:val="Corpsdetexte3"/>
        <w:spacing w:line="360" w:lineRule="auto"/>
        <w:jc w:val="right"/>
        <w:rPr>
          <w:rFonts w:asciiTheme="majorHAnsi" w:hAnsiTheme="majorHAnsi" w:cstheme="majorHAnsi"/>
          <w:i/>
          <w:sz w:val="24"/>
          <w:szCs w:val="24"/>
        </w:rPr>
      </w:pPr>
    </w:p>
    <w:p w14:paraId="40ECEFEF" w14:textId="77777777" w:rsidR="00A14EA1" w:rsidRDefault="00A14EA1" w:rsidP="00A14EA1">
      <w:pPr>
        <w:pStyle w:val="Corpsdetexte3"/>
        <w:spacing w:line="360" w:lineRule="auto"/>
        <w:jc w:val="right"/>
        <w:rPr>
          <w:rFonts w:asciiTheme="majorHAnsi" w:hAnsiTheme="majorHAnsi" w:cstheme="majorHAnsi"/>
          <w:i/>
          <w:sz w:val="24"/>
          <w:szCs w:val="24"/>
        </w:rPr>
      </w:pPr>
    </w:p>
    <w:p w14:paraId="5CBD7B0A" w14:textId="77777777" w:rsidR="00A14EA1" w:rsidRDefault="00A14EA1" w:rsidP="00A14EA1">
      <w:pPr>
        <w:pStyle w:val="Corpsdetexte3"/>
        <w:spacing w:line="360" w:lineRule="auto"/>
        <w:jc w:val="right"/>
        <w:rPr>
          <w:rFonts w:asciiTheme="majorHAnsi" w:hAnsiTheme="majorHAnsi" w:cstheme="majorHAnsi"/>
          <w:i/>
          <w:sz w:val="24"/>
          <w:szCs w:val="24"/>
        </w:rPr>
      </w:pPr>
    </w:p>
    <w:p w14:paraId="6C2618F4" w14:textId="77777777" w:rsidR="00A14EA1" w:rsidRDefault="00A14EA1" w:rsidP="00A14EA1">
      <w:pPr>
        <w:pStyle w:val="Corpsdetexte3"/>
        <w:spacing w:line="360" w:lineRule="auto"/>
        <w:jc w:val="right"/>
        <w:rPr>
          <w:rFonts w:asciiTheme="majorHAnsi" w:hAnsiTheme="majorHAnsi" w:cstheme="majorHAnsi"/>
          <w:i/>
          <w:sz w:val="24"/>
          <w:szCs w:val="24"/>
        </w:rPr>
      </w:pPr>
    </w:p>
    <w:p w14:paraId="0C983F2E" w14:textId="77777777" w:rsidR="00A14EA1" w:rsidRDefault="00A14EA1" w:rsidP="00A14EA1">
      <w:pPr>
        <w:pStyle w:val="Corpsdetexte3"/>
        <w:spacing w:line="360" w:lineRule="auto"/>
        <w:jc w:val="right"/>
        <w:rPr>
          <w:rFonts w:asciiTheme="majorHAnsi" w:hAnsiTheme="majorHAnsi" w:cstheme="majorHAnsi"/>
          <w:i/>
          <w:sz w:val="24"/>
          <w:szCs w:val="24"/>
        </w:rPr>
      </w:pPr>
    </w:p>
    <w:p w14:paraId="47BC88F9" w14:textId="77777777" w:rsidR="00A14EA1" w:rsidRDefault="00A14EA1" w:rsidP="00A14EA1">
      <w:pPr>
        <w:pStyle w:val="Corpsdetexte3"/>
        <w:spacing w:line="360" w:lineRule="auto"/>
        <w:jc w:val="right"/>
        <w:rPr>
          <w:rFonts w:asciiTheme="majorHAnsi" w:hAnsiTheme="majorHAnsi" w:cstheme="majorHAnsi"/>
          <w:i/>
          <w:sz w:val="24"/>
          <w:szCs w:val="24"/>
        </w:rPr>
      </w:pPr>
    </w:p>
    <w:p w14:paraId="26DF9A51" w14:textId="77777777" w:rsidR="00A14EA1" w:rsidRDefault="00A14EA1" w:rsidP="00A14EA1">
      <w:pPr>
        <w:pStyle w:val="Corpsdetexte3"/>
        <w:spacing w:line="360" w:lineRule="auto"/>
        <w:jc w:val="right"/>
        <w:rPr>
          <w:rFonts w:asciiTheme="majorHAnsi" w:hAnsiTheme="majorHAnsi" w:cstheme="majorHAnsi"/>
          <w:i/>
          <w:sz w:val="24"/>
          <w:szCs w:val="24"/>
        </w:rPr>
      </w:pPr>
    </w:p>
    <w:p w14:paraId="6B2FD171" w14:textId="77777777" w:rsidR="00A14EA1" w:rsidRDefault="00A14EA1" w:rsidP="00A14EA1">
      <w:pPr>
        <w:pStyle w:val="Corpsdetexte3"/>
        <w:spacing w:line="360" w:lineRule="auto"/>
        <w:jc w:val="right"/>
        <w:rPr>
          <w:rFonts w:asciiTheme="majorHAnsi" w:hAnsiTheme="majorHAnsi" w:cstheme="majorHAnsi"/>
          <w:i/>
          <w:sz w:val="24"/>
          <w:szCs w:val="24"/>
        </w:rPr>
      </w:pPr>
    </w:p>
    <w:p w14:paraId="2482C8D9" w14:textId="77777777" w:rsidR="00A14EA1" w:rsidRDefault="00A14EA1" w:rsidP="00A14EA1">
      <w:pPr>
        <w:pStyle w:val="Corpsdetexte3"/>
        <w:spacing w:line="360" w:lineRule="auto"/>
        <w:jc w:val="right"/>
        <w:rPr>
          <w:rFonts w:asciiTheme="majorHAnsi" w:hAnsiTheme="majorHAnsi" w:cstheme="majorHAnsi"/>
          <w:i/>
          <w:sz w:val="24"/>
          <w:szCs w:val="24"/>
        </w:rPr>
      </w:pPr>
    </w:p>
    <w:p w14:paraId="485FFCC8" w14:textId="77777777" w:rsidR="00A14EA1" w:rsidRDefault="00A14EA1" w:rsidP="00A14EA1">
      <w:pPr>
        <w:pStyle w:val="Corpsdetexte3"/>
        <w:spacing w:line="360" w:lineRule="auto"/>
        <w:jc w:val="right"/>
        <w:rPr>
          <w:rFonts w:asciiTheme="majorHAnsi" w:hAnsiTheme="majorHAnsi" w:cstheme="majorHAnsi"/>
          <w:i/>
          <w:sz w:val="24"/>
          <w:szCs w:val="24"/>
        </w:rPr>
      </w:pPr>
    </w:p>
    <w:p w14:paraId="2571573B" w14:textId="77777777" w:rsidR="00A14EA1" w:rsidRDefault="00A14EA1" w:rsidP="00A14EA1">
      <w:pPr>
        <w:pStyle w:val="Corpsdetexte3"/>
        <w:spacing w:line="360" w:lineRule="auto"/>
        <w:jc w:val="right"/>
        <w:rPr>
          <w:rFonts w:asciiTheme="majorHAnsi" w:hAnsiTheme="majorHAnsi" w:cstheme="majorHAnsi"/>
          <w:i/>
          <w:sz w:val="24"/>
          <w:szCs w:val="24"/>
        </w:rPr>
      </w:pPr>
    </w:p>
    <w:p w14:paraId="082C2C5B" w14:textId="77777777" w:rsidR="00A14EA1" w:rsidRDefault="00A14EA1" w:rsidP="00A14EA1">
      <w:pPr>
        <w:pStyle w:val="Corpsdetexte3"/>
        <w:spacing w:line="360" w:lineRule="auto"/>
        <w:jc w:val="right"/>
        <w:rPr>
          <w:rFonts w:asciiTheme="majorHAnsi" w:hAnsiTheme="majorHAnsi" w:cstheme="majorHAnsi"/>
          <w:i/>
          <w:sz w:val="24"/>
          <w:szCs w:val="24"/>
        </w:rPr>
      </w:pPr>
    </w:p>
    <w:p w14:paraId="21AE6232" w14:textId="77777777" w:rsidR="00A14EA1" w:rsidRPr="00A14EA1" w:rsidRDefault="00A14EA1" w:rsidP="00A14EA1">
      <w:pPr>
        <w:spacing w:line="360" w:lineRule="auto"/>
        <w:jc w:val="right"/>
        <w:rPr>
          <w:sz w:val="24"/>
          <w:szCs w:val="24"/>
        </w:rPr>
      </w:pPr>
      <w:r w:rsidRPr="00A14EA1">
        <w:rPr>
          <w:sz w:val="24"/>
          <w:szCs w:val="24"/>
        </w:rPr>
        <w:t>Cet outil a été créé par des enseignants de l’IESSID et est en construction en permanence. N’hésitez pas à faire part de vos remarques et des éventuelles erreurs trouvées. Bonne lecture ! </w:t>
      </w:r>
    </w:p>
    <w:p w14:paraId="09961026" w14:textId="77777777" w:rsidR="007449DE" w:rsidRDefault="007449DE" w:rsidP="00A14EA1">
      <w:pPr>
        <w:pBdr>
          <w:top w:val="nil"/>
          <w:left w:val="nil"/>
          <w:bottom w:val="nil"/>
          <w:right w:val="nil"/>
          <w:between w:val="nil"/>
        </w:pBdr>
        <w:jc w:val="center"/>
      </w:pPr>
    </w:p>
    <w:p w14:paraId="39F9E86A" w14:textId="541A21F8" w:rsidR="00A14EA1" w:rsidRDefault="00AE0D86" w:rsidP="00A14EA1">
      <w:pPr>
        <w:pBdr>
          <w:top w:val="nil"/>
          <w:left w:val="nil"/>
          <w:bottom w:val="nil"/>
          <w:right w:val="nil"/>
          <w:between w:val="nil"/>
        </w:pBdr>
        <w:jc w:val="center"/>
        <w:rPr>
          <w:sz w:val="40"/>
          <w:szCs w:val="40"/>
        </w:rPr>
      </w:pPr>
      <w:r w:rsidRPr="007449DE">
        <w:br w:type="page"/>
      </w:r>
      <w:bookmarkEnd w:id="0"/>
      <w:r>
        <w:rPr>
          <w:sz w:val="40"/>
          <w:szCs w:val="40"/>
        </w:rPr>
        <w:lastRenderedPageBreak/>
        <w:t>Table des matières</w:t>
      </w:r>
    </w:p>
    <w:sdt>
      <w:sdtPr>
        <w:id w:val="2073383253"/>
        <w:docPartObj>
          <w:docPartGallery w:val="Table of Contents"/>
          <w:docPartUnique/>
        </w:docPartObj>
      </w:sdtPr>
      <w:sdtEndPr/>
      <w:sdtContent>
        <w:p w14:paraId="4E04FC5A" w14:textId="3FA0A83C" w:rsidR="00C2222F" w:rsidRDefault="008845E6">
          <w:pPr>
            <w:pStyle w:val="TM1"/>
            <w:tabs>
              <w:tab w:val="right" w:leader="dot" w:pos="9618"/>
            </w:tabs>
            <w:rPr>
              <w:rFonts w:asciiTheme="minorHAnsi" w:eastAsiaTheme="minorEastAsia" w:hAnsiTheme="minorHAnsi" w:cstheme="minorBidi"/>
              <w:noProof/>
            </w:rPr>
          </w:pPr>
          <w:r>
            <w:fldChar w:fldCharType="begin"/>
          </w:r>
          <w:r>
            <w:instrText xml:space="preserve"> TOC \o "1-3" \u </w:instrText>
          </w:r>
          <w:r>
            <w:fldChar w:fldCharType="separate"/>
          </w:r>
          <w:r w:rsidR="00C2222F">
            <w:rPr>
              <w:noProof/>
            </w:rPr>
            <w:t>Introduction</w:t>
          </w:r>
          <w:r w:rsidR="00C2222F">
            <w:rPr>
              <w:noProof/>
            </w:rPr>
            <w:tab/>
          </w:r>
          <w:r w:rsidR="00C2222F">
            <w:rPr>
              <w:noProof/>
            </w:rPr>
            <w:fldChar w:fldCharType="begin"/>
          </w:r>
          <w:r w:rsidR="00C2222F">
            <w:rPr>
              <w:noProof/>
            </w:rPr>
            <w:instrText xml:space="preserve"> PAGEREF _Toc19723193 \h </w:instrText>
          </w:r>
          <w:r w:rsidR="00C2222F">
            <w:rPr>
              <w:noProof/>
            </w:rPr>
          </w:r>
          <w:r w:rsidR="00C2222F">
            <w:rPr>
              <w:noProof/>
            </w:rPr>
            <w:fldChar w:fldCharType="separate"/>
          </w:r>
          <w:r w:rsidR="00C2222F">
            <w:rPr>
              <w:noProof/>
            </w:rPr>
            <w:t>6</w:t>
          </w:r>
          <w:r w:rsidR="00C2222F">
            <w:rPr>
              <w:noProof/>
            </w:rPr>
            <w:fldChar w:fldCharType="end"/>
          </w:r>
        </w:p>
        <w:p w14:paraId="3051F3C5" w14:textId="544BF515" w:rsidR="00C2222F" w:rsidRDefault="00C2222F">
          <w:pPr>
            <w:pStyle w:val="TM1"/>
            <w:tabs>
              <w:tab w:val="right" w:leader="dot" w:pos="9618"/>
            </w:tabs>
            <w:rPr>
              <w:rFonts w:asciiTheme="minorHAnsi" w:eastAsiaTheme="minorEastAsia" w:hAnsiTheme="minorHAnsi" w:cstheme="minorBidi"/>
              <w:noProof/>
            </w:rPr>
          </w:pPr>
          <w:r>
            <w:rPr>
              <w:noProof/>
            </w:rPr>
            <w:t>1 Citations et références bibliographiques</w:t>
          </w:r>
          <w:r>
            <w:rPr>
              <w:noProof/>
            </w:rPr>
            <w:tab/>
          </w:r>
          <w:r>
            <w:rPr>
              <w:noProof/>
            </w:rPr>
            <w:fldChar w:fldCharType="begin"/>
          </w:r>
          <w:r>
            <w:rPr>
              <w:noProof/>
            </w:rPr>
            <w:instrText xml:space="preserve"> PAGEREF _Toc19723194 \h </w:instrText>
          </w:r>
          <w:r>
            <w:rPr>
              <w:noProof/>
            </w:rPr>
          </w:r>
          <w:r>
            <w:rPr>
              <w:noProof/>
            </w:rPr>
            <w:fldChar w:fldCharType="separate"/>
          </w:r>
          <w:r>
            <w:rPr>
              <w:noProof/>
            </w:rPr>
            <w:t>7</w:t>
          </w:r>
          <w:r>
            <w:rPr>
              <w:noProof/>
            </w:rPr>
            <w:fldChar w:fldCharType="end"/>
          </w:r>
        </w:p>
        <w:p w14:paraId="530195B2" w14:textId="24045938" w:rsidR="00C2222F" w:rsidRDefault="00C2222F">
          <w:pPr>
            <w:pStyle w:val="TM2"/>
            <w:tabs>
              <w:tab w:val="right" w:leader="dot" w:pos="9618"/>
            </w:tabs>
            <w:rPr>
              <w:rFonts w:asciiTheme="minorHAnsi" w:eastAsiaTheme="minorEastAsia" w:hAnsiTheme="minorHAnsi" w:cstheme="minorBidi"/>
              <w:noProof/>
            </w:rPr>
          </w:pPr>
          <w:r>
            <w:rPr>
              <w:noProof/>
            </w:rPr>
            <w:t>1.1 Définitions</w:t>
          </w:r>
          <w:r>
            <w:rPr>
              <w:noProof/>
            </w:rPr>
            <w:tab/>
          </w:r>
          <w:r>
            <w:rPr>
              <w:noProof/>
            </w:rPr>
            <w:fldChar w:fldCharType="begin"/>
          </w:r>
          <w:r>
            <w:rPr>
              <w:noProof/>
            </w:rPr>
            <w:instrText xml:space="preserve"> PAGEREF _Toc19723195 \h </w:instrText>
          </w:r>
          <w:r>
            <w:rPr>
              <w:noProof/>
            </w:rPr>
          </w:r>
          <w:r>
            <w:rPr>
              <w:noProof/>
            </w:rPr>
            <w:fldChar w:fldCharType="separate"/>
          </w:r>
          <w:r>
            <w:rPr>
              <w:noProof/>
            </w:rPr>
            <w:t>7</w:t>
          </w:r>
          <w:r>
            <w:rPr>
              <w:noProof/>
            </w:rPr>
            <w:fldChar w:fldCharType="end"/>
          </w:r>
        </w:p>
        <w:p w14:paraId="7ED8B24A" w14:textId="13892A9D" w:rsidR="00C2222F" w:rsidRDefault="00C2222F">
          <w:pPr>
            <w:pStyle w:val="TM2"/>
            <w:tabs>
              <w:tab w:val="right" w:leader="dot" w:pos="9618"/>
            </w:tabs>
            <w:rPr>
              <w:rFonts w:asciiTheme="minorHAnsi" w:eastAsiaTheme="minorEastAsia" w:hAnsiTheme="minorHAnsi" w:cstheme="minorBidi"/>
              <w:noProof/>
            </w:rPr>
          </w:pPr>
          <w:r>
            <w:rPr>
              <w:noProof/>
            </w:rPr>
            <w:t>1.2 Principes généraux</w:t>
          </w:r>
          <w:r>
            <w:rPr>
              <w:noProof/>
            </w:rPr>
            <w:tab/>
          </w:r>
          <w:r>
            <w:rPr>
              <w:noProof/>
            </w:rPr>
            <w:fldChar w:fldCharType="begin"/>
          </w:r>
          <w:r>
            <w:rPr>
              <w:noProof/>
            </w:rPr>
            <w:instrText xml:space="preserve"> PAGEREF _Toc19723196 \h </w:instrText>
          </w:r>
          <w:r>
            <w:rPr>
              <w:noProof/>
            </w:rPr>
          </w:r>
          <w:r>
            <w:rPr>
              <w:noProof/>
            </w:rPr>
            <w:fldChar w:fldCharType="separate"/>
          </w:r>
          <w:r>
            <w:rPr>
              <w:noProof/>
            </w:rPr>
            <w:t>7</w:t>
          </w:r>
          <w:r>
            <w:rPr>
              <w:noProof/>
            </w:rPr>
            <w:fldChar w:fldCharType="end"/>
          </w:r>
        </w:p>
        <w:p w14:paraId="5A3CBEE9" w14:textId="340071CB" w:rsidR="00C2222F" w:rsidRDefault="00C2222F">
          <w:pPr>
            <w:pStyle w:val="TM3"/>
            <w:tabs>
              <w:tab w:val="right" w:leader="dot" w:pos="9618"/>
            </w:tabs>
            <w:rPr>
              <w:rFonts w:asciiTheme="minorHAnsi" w:eastAsiaTheme="minorEastAsia" w:hAnsiTheme="minorHAnsi" w:cstheme="minorBidi"/>
              <w:noProof/>
            </w:rPr>
          </w:pPr>
          <w:r>
            <w:rPr>
              <w:noProof/>
            </w:rPr>
            <w:t>1.2.1 À quoi/qui servent les informations bibliographiques ?</w:t>
          </w:r>
          <w:r>
            <w:rPr>
              <w:noProof/>
            </w:rPr>
            <w:tab/>
          </w:r>
          <w:r>
            <w:rPr>
              <w:noProof/>
            </w:rPr>
            <w:fldChar w:fldCharType="begin"/>
          </w:r>
          <w:r>
            <w:rPr>
              <w:noProof/>
            </w:rPr>
            <w:instrText xml:space="preserve"> PAGEREF _Toc19723197 \h </w:instrText>
          </w:r>
          <w:r>
            <w:rPr>
              <w:noProof/>
            </w:rPr>
          </w:r>
          <w:r>
            <w:rPr>
              <w:noProof/>
            </w:rPr>
            <w:fldChar w:fldCharType="separate"/>
          </w:r>
          <w:r>
            <w:rPr>
              <w:noProof/>
            </w:rPr>
            <w:t>7</w:t>
          </w:r>
          <w:r>
            <w:rPr>
              <w:noProof/>
            </w:rPr>
            <w:fldChar w:fldCharType="end"/>
          </w:r>
        </w:p>
        <w:p w14:paraId="6774DE90" w14:textId="623E1CE6" w:rsidR="00C2222F" w:rsidRDefault="00C2222F">
          <w:pPr>
            <w:pStyle w:val="TM3"/>
            <w:tabs>
              <w:tab w:val="right" w:leader="dot" w:pos="9618"/>
            </w:tabs>
            <w:rPr>
              <w:rFonts w:asciiTheme="minorHAnsi" w:eastAsiaTheme="minorEastAsia" w:hAnsiTheme="minorHAnsi" w:cstheme="minorBidi"/>
              <w:noProof/>
            </w:rPr>
          </w:pPr>
          <w:r>
            <w:rPr>
              <w:noProof/>
            </w:rPr>
            <w:t>1.2.2 Comment choisir les documents à citer ?</w:t>
          </w:r>
          <w:r>
            <w:rPr>
              <w:noProof/>
            </w:rPr>
            <w:tab/>
          </w:r>
          <w:r>
            <w:rPr>
              <w:noProof/>
            </w:rPr>
            <w:fldChar w:fldCharType="begin"/>
          </w:r>
          <w:r>
            <w:rPr>
              <w:noProof/>
            </w:rPr>
            <w:instrText xml:space="preserve"> PAGEREF _Toc19723198 \h </w:instrText>
          </w:r>
          <w:r>
            <w:rPr>
              <w:noProof/>
            </w:rPr>
          </w:r>
          <w:r>
            <w:rPr>
              <w:noProof/>
            </w:rPr>
            <w:fldChar w:fldCharType="separate"/>
          </w:r>
          <w:r>
            <w:rPr>
              <w:noProof/>
            </w:rPr>
            <w:t>8</w:t>
          </w:r>
          <w:r>
            <w:rPr>
              <w:noProof/>
            </w:rPr>
            <w:fldChar w:fldCharType="end"/>
          </w:r>
        </w:p>
        <w:p w14:paraId="098B2610" w14:textId="647D7878" w:rsidR="00C2222F" w:rsidRDefault="00C2222F">
          <w:pPr>
            <w:pStyle w:val="TM3"/>
            <w:tabs>
              <w:tab w:val="right" w:leader="dot" w:pos="9618"/>
            </w:tabs>
            <w:rPr>
              <w:rFonts w:asciiTheme="minorHAnsi" w:eastAsiaTheme="minorEastAsia" w:hAnsiTheme="minorHAnsi" w:cstheme="minorBidi"/>
              <w:noProof/>
            </w:rPr>
          </w:pPr>
          <w:r>
            <w:rPr>
              <w:noProof/>
            </w:rPr>
            <w:t>1.2.3 En quoi consistent les règles de présentation ?</w:t>
          </w:r>
          <w:r>
            <w:rPr>
              <w:noProof/>
            </w:rPr>
            <w:tab/>
          </w:r>
          <w:r>
            <w:rPr>
              <w:noProof/>
            </w:rPr>
            <w:fldChar w:fldCharType="begin"/>
          </w:r>
          <w:r>
            <w:rPr>
              <w:noProof/>
            </w:rPr>
            <w:instrText xml:space="preserve"> PAGEREF _Toc19723199 \h </w:instrText>
          </w:r>
          <w:r>
            <w:rPr>
              <w:noProof/>
            </w:rPr>
          </w:r>
          <w:r>
            <w:rPr>
              <w:noProof/>
            </w:rPr>
            <w:fldChar w:fldCharType="separate"/>
          </w:r>
          <w:r>
            <w:rPr>
              <w:noProof/>
            </w:rPr>
            <w:t>8</w:t>
          </w:r>
          <w:r>
            <w:rPr>
              <w:noProof/>
            </w:rPr>
            <w:fldChar w:fldCharType="end"/>
          </w:r>
        </w:p>
        <w:p w14:paraId="3A3FEEEE" w14:textId="11607667" w:rsidR="00C2222F" w:rsidRDefault="00C2222F">
          <w:pPr>
            <w:pStyle w:val="TM1"/>
            <w:tabs>
              <w:tab w:val="right" w:leader="dot" w:pos="9618"/>
            </w:tabs>
            <w:rPr>
              <w:rFonts w:asciiTheme="minorHAnsi" w:eastAsiaTheme="minorEastAsia" w:hAnsiTheme="minorHAnsi" w:cstheme="minorBidi"/>
              <w:noProof/>
            </w:rPr>
          </w:pPr>
          <w:r>
            <w:rPr>
              <w:noProof/>
            </w:rPr>
            <w:t>2 Format des références bibliographiques</w:t>
          </w:r>
          <w:r>
            <w:rPr>
              <w:noProof/>
            </w:rPr>
            <w:tab/>
          </w:r>
          <w:r>
            <w:rPr>
              <w:noProof/>
            </w:rPr>
            <w:fldChar w:fldCharType="begin"/>
          </w:r>
          <w:r>
            <w:rPr>
              <w:noProof/>
            </w:rPr>
            <w:instrText xml:space="preserve"> PAGEREF _Toc19723200 \h </w:instrText>
          </w:r>
          <w:r>
            <w:rPr>
              <w:noProof/>
            </w:rPr>
          </w:r>
          <w:r>
            <w:rPr>
              <w:noProof/>
            </w:rPr>
            <w:fldChar w:fldCharType="separate"/>
          </w:r>
          <w:r>
            <w:rPr>
              <w:noProof/>
            </w:rPr>
            <w:t>9</w:t>
          </w:r>
          <w:r>
            <w:rPr>
              <w:noProof/>
            </w:rPr>
            <w:fldChar w:fldCharType="end"/>
          </w:r>
        </w:p>
        <w:p w14:paraId="41BE065D" w14:textId="4F3A1070" w:rsidR="00C2222F" w:rsidRDefault="00C2222F">
          <w:pPr>
            <w:pStyle w:val="TM2"/>
            <w:tabs>
              <w:tab w:val="right" w:leader="dot" w:pos="9618"/>
            </w:tabs>
            <w:rPr>
              <w:rFonts w:asciiTheme="minorHAnsi" w:eastAsiaTheme="minorEastAsia" w:hAnsiTheme="minorHAnsi" w:cstheme="minorBidi"/>
              <w:noProof/>
            </w:rPr>
          </w:pPr>
          <w:r>
            <w:rPr>
              <w:noProof/>
            </w:rPr>
            <w:t>2.1 Éléments à référencer : nature et ordre</w:t>
          </w:r>
          <w:r>
            <w:rPr>
              <w:noProof/>
            </w:rPr>
            <w:tab/>
          </w:r>
          <w:r>
            <w:rPr>
              <w:noProof/>
            </w:rPr>
            <w:fldChar w:fldCharType="begin"/>
          </w:r>
          <w:r>
            <w:rPr>
              <w:noProof/>
            </w:rPr>
            <w:instrText xml:space="preserve"> PAGEREF _Toc19723201 \h </w:instrText>
          </w:r>
          <w:r>
            <w:rPr>
              <w:noProof/>
            </w:rPr>
          </w:r>
          <w:r>
            <w:rPr>
              <w:noProof/>
            </w:rPr>
            <w:fldChar w:fldCharType="separate"/>
          </w:r>
          <w:r>
            <w:rPr>
              <w:noProof/>
            </w:rPr>
            <w:t>9</w:t>
          </w:r>
          <w:r>
            <w:rPr>
              <w:noProof/>
            </w:rPr>
            <w:fldChar w:fldCharType="end"/>
          </w:r>
        </w:p>
        <w:p w14:paraId="3206F8D3" w14:textId="56696891" w:rsidR="00C2222F" w:rsidRDefault="00C2222F">
          <w:pPr>
            <w:pStyle w:val="TM3"/>
            <w:tabs>
              <w:tab w:val="right" w:leader="dot" w:pos="9618"/>
            </w:tabs>
            <w:rPr>
              <w:rFonts w:asciiTheme="minorHAnsi" w:eastAsiaTheme="minorEastAsia" w:hAnsiTheme="minorHAnsi" w:cstheme="minorBidi"/>
              <w:noProof/>
            </w:rPr>
          </w:pPr>
          <w:r>
            <w:rPr>
              <w:noProof/>
            </w:rPr>
            <w:t>2.1.1 Monographie</w:t>
          </w:r>
          <w:r>
            <w:rPr>
              <w:noProof/>
            </w:rPr>
            <w:tab/>
          </w:r>
          <w:r>
            <w:rPr>
              <w:noProof/>
            </w:rPr>
            <w:fldChar w:fldCharType="begin"/>
          </w:r>
          <w:r>
            <w:rPr>
              <w:noProof/>
            </w:rPr>
            <w:instrText xml:space="preserve"> PAGEREF _Toc19723202 \h </w:instrText>
          </w:r>
          <w:r>
            <w:rPr>
              <w:noProof/>
            </w:rPr>
          </w:r>
          <w:r>
            <w:rPr>
              <w:noProof/>
            </w:rPr>
            <w:fldChar w:fldCharType="separate"/>
          </w:r>
          <w:r>
            <w:rPr>
              <w:noProof/>
            </w:rPr>
            <w:t>9</w:t>
          </w:r>
          <w:r>
            <w:rPr>
              <w:noProof/>
            </w:rPr>
            <w:fldChar w:fldCharType="end"/>
          </w:r>
        </w:p>
        <w:p w14:paraId="508484BA" w14:textId="3F5AB841" w:rsidR="00C2222F" w:rsidRDefault="00C2222F">
          <w:pPr>
            <w:pStyle w:val="TM3"/>
            <w:tabs>
              <w:tab w:val="right" w:leader="dot" w:pos="9618"/>
            </w:tabs>
            <w:rPr>
              <w:rFonts w:asciiTheme="minorHAnsi" w:eastAsiaTheme="minorEastAsia" w:hAnsiTheme="minorHAnsi" w:cstheme="minorBidi"/>
              <w:noProof/>
            </w:rPr>
          </w:pPr>
          <w:r>
            <w:rPr>
              <w:noProof/>
            </w:rPr>
            <w:t>2.1.2 Monographie disponible sur le Web</w:t>
          </w:r>
          <w:r>
            <w:rPr>
              <w:noProof/>
            </w:rPr>
            <w:tab/>
          </w:r>
          <w:r>
            <w:rPr>
              <w:noProof/>
            </w:rPr>
            <w:fldChar w:fldCharType="begin"/>
          </w:r>
          <w:r>
            <w:rPr>
              <w:noProof/>
            </w:rPr>
            <w:instrText xml:space="preserve"> PAGEREF _Toc19723203 \h </w:instrText>
          </w:r>
          <w:r>
            <w:rPr>
              <w:noProof/>
            </w:rPr>
          </w:r>
          <w:r>
            <w:rPr>
              <w:noProof/>
            </w:rPr>
            <w:fldChar w:fldCharType="separate"/>
          </w:r>
          <w:r>
            <w:rPr>
              <w:noProof/>
            </w:rPr>
            <w:t>9</w:t>
          </w:r>
          <w:r>
            <w:rPr>
              <w:noProof/>
            </w:rPr>
            <w:fldChar w:fldCharType="end"/>
          </w:r>
        </w:p>
        <w:p w14:paraId="06E4B7C1" w14:textId="2EA93096" w:rsidR="00C2222F" w:rsidRDefault="00C2222F">
          <w:pPr>
            <w:pStyle w:val="TM3"/>
            <w:tabs>
              <w:tab w:val="right" w:leader="dot" w:pos="9618"/>
            </w:tabs>
            <w:rPr>
              <w:rFonts w:asciiTheme="minorHAnsi" w:eastAsiaTheme="minorEastAsia" w:hAnsiTheme="minorHAnsi" w:cstheme="minorBidi"/>
              <w:noProof/>
            </w:rPr>
          </w:pPr>
          <w:r>
            <w:rPr>
              <w:noProof/>
            </w:rPr>
            <w:t>2.1.3 Partie d'une monographie ou contribution à une monographie</w:t>
          </w:r>
          <w:r>
            <w:rPr>
              <w:noProof/>
            </w:rPr>
            <w:tab/>
          </w:r>
          <w:r>
            <w:rPr>
              <w:noProof/>
            </w:rPr>
            <w:fldChar w:fldCharType="begin"/>
          </w:r>
          <w:r>
            <w:rPr>
              <w:noProof/>
            </w:rPr>
            <w:instrText xml:space="preserve"> PAGEREF _Toc19723204 \h </w:instrText>
          </w:r>
          <w:r>
            <w:rPr>
              <w:noProof/>
            </w:rPr>
          </w:r>
          <w:r>
            <w:rPr>
              <w:noProof/>
            </w:rPr>
            <w:fldChar w:fldCharType="separate"/>
          </w:r>
          <w:r>
            <w:rPr>
              <w:noProof/>
            </w:rPr>
            <w:t>10</w:t>
          </w:r>
          <w:r>
            <w:rPr>
              <w:noProof/>
            </w:rPr>
            <w:fldChar w:fldCharType="end"/>
          </w:r>
        </w:p>
        <w:p w14:paraId="0F6A14F9" w14:textId="6DCF3BAD" w:rsidR="00C2222F" w:rsidRDefault="00C2222F">
          <w:pPr>
            <w:pStyle w:val="TM3"/>
            <w:tabs>
              <w:tab w:val="right" w:leader="dot" w:pos="9618"/>
            </w:tabs>
            <w:rPr>
              <w:rFonts w:asciiTheme="minorHAnsi" w:eastAsiaTheme="minorEastAsia" w:hAnsiTheme="minorHAnsi" w:cstheme="minorBidi"/>
              <w:noProof/>
            </w:rPr>
          </w:pPr>
          <w:r>
            <w:rPr>
              <w:noProof/>
            </w:rPr>
            <w:t>2.1.4 Partie de monographie ou contribution à une monographie disponible sur le Web</w:t>
          </w:r>
          <w:r>
            <w:rPr>
              <w:noProof/>
            </w:rPr>
            <w:tab/>
          </w:r>
          <w:r>
            <w:rPr>
              <w:noProof/>
            </w:rPr>
            <w:fldChar w:fldCharType="begin"/>
          </w:r>
          <w:r>
            <w:rPr>
              <w:noProof/>
            </w:rPr>
            <w:instrText xml:space="preserve"> PAGEREF _Toc19723205 \h </w:instrText>
          </w:r>
          <w:r>
            <w:rPr>
              <w:noProof/>
            </w:rPr>
          </w:r>
          <w:r>
            <w:rPr>
              <w:noProof/>
            </w:rPr>
            <w:fldChar w:fldCharType="separate"/>
          </w:r>
          <w:r>
            <w:rPr>
              <w:noProof/>
            </w:rPr>
            <w:t>10</w:t>
          </w:r>
          <w:r>
            <w:rPr>
              <w:noProof/>
            </w:rPr>
            <w:fldChar w:fldCharType="end"/>
          </w:r>
        </w:p>
        <w:p w14:paraId="73B34E39" w14:textId="6BE36A48" w:rsidR="00C2222F" w:rsidRDefault="00C2222F">
          <w:pPr>
            <w:pStyle w:val="TM3"/>
            <w:tabs>
              <w:tab w:val="right" w:leader="dot" w:pos="9618"/>
            </w:tabs>
            <w:rPr>
              <w:rFonts w:asciiTheme="minorHAnsi" w:eastAsiaTheme="minorEastAsia" w:hAnsiTheme="minorHAnsi" w:cstheme="minorBidi"/>
              <w:noProof/>
            </w:rPr>
          </w:pPr>
          <w:r>
            <w:rPr>
              <w:noProof/>
            </w:rPr>
            <w:t>2.1.5 Article, dossier, etc. dans une publication en série</w:t>
          </w:r>
          <w:r>
            <w:rPr>
              <w:noProof/>
            </w:rPr>
            <w:tab/>
          </w:r>
          <w:r>
            <w:rPr>
              <w:noProof/>
            </w:rPr>
            <w:fldChar w:fldCharType="begin"/>
          </w:r>
          <w:r>
            <w:rPr>
              <w:noProof/>
            </w:rPr>
            <w:instrText xml:space="preserve"> PAGEREF _Toc19723206 \h </w:instrText>
          </w:r>
          <w:r>
            <w:rPr>
              <w:noProof/>
            </w:rPr>
          </w:r>
          <w:r>
            <w:rPr>
              <w:noProof/>
            </w:rPr>
            <w:fldChar w:fldCharType="separate"/>
          </w:r>
          <w:r>
            <w:rPr>
              <w:noProof/>
            </w:rPr>
            <w:t>11</w:t>
          </w:r>
          <w:r>
            <w:rPr>
              <w:noProof/>
            </w:rPr>
            <w:fldChar w:fldCharType="end"/>
          </w:r>
        </w:p>
        <w:p w14:paraId="40CCE2A2" w14:textId="7BB35FA7" w:rsidR="00C2222F" w:rsidRDefault="00C2222F">
          <w:pPr>
            <w:pStyle w:val="TM3"/>
            <w:tabs>
              <w:tab w:val="right" w:leader="dot" w:pos="9618"/>
            </w:tabs>
            <w:rPr>
              <w:rFonts w:asciiTheme="minorHAnsi" w:eastAsiaTheme="minorEastAsia" w:hAnsiTheme="minorHAnsi" w:cstheme="minorBidi"/>
              <w:noProof/>
            </w:rPr>
          </w:pPr>
          <w:r>
            <w:rPr>
              <w:noProof/>
            </w:rPr>
            <w:t>2.1.6 Article, dossier, etc. dans une publication en série disponible sur le Web</w:t>
          </w:r>
          <w:r>
            <w:rPr>
              <w:noProof/>
            </w:rPr>
            <w:tab/>
          </w:r>
          <w:r>
            <w:rPr>
              <w:noProof/>
            </w:rPr>
            <w:fldChar w:fldCharType="begin"/>
          </w:r>
          <w:r>
            <w:rPr>
              <w:noProof/>
            </w:rPr>
            <w:instrText xml:space="preserve"> PAGEREF _Toc19723207 \h </w:instrText>
          </w:r>
          <w:r>
            <w:rPr>
              <w:noProof/>
            </w:rPr>
          </w:r>
          <w:r>
            <w:rPr>
              <w:noProof/>
            </w:rPr>
            <w:fldChar w:fldCharType="separate"/>
          </w:r>
          <w:r>
            <w:rPr>
              <w:noProof/>
            </w:rPr>
            <w:t>11</w:t>
          </w:r>
          <w:r>
            <w:rPr>
              <w:noProof/>
            </w:rPr>
            <w:fldChar w:fldCharType="end"/>
          </w:r>
        </w:p>
        <w:p w14:paraId="0F1F397F" w14:textId="3807283F" w:rsidR="00C2222F" w:rsidRDefault="00C2222F">
          <w:pPr>
            <w:pStyle w:val="TM3"/>
            <w:tabs>
              <w:tab w:val="right" w:leader="dot" w:pos="9618"/>
            </w:tabs>
            <w:rPr>
              <w:rFonts w:asciiTheme="minorHAnsi" w:eastAsiaTheme="minorEastAsia" w:hAnsiTheme="minorHAnsi" w:cstheme="minorBidi"/>
              <w:noProof/>
            </w:rPr>
          </w:pPr>
          <w:r>
            <w:rPr>
              <w:noProof/>
            </w:rPr>
            <w:t>2.1.7 Site Web</w:t>
          </w:r>
          <w:r>
            <w:rPr>
              <w:noProof/>
            </w:rPr>
            <w:tab/>
          </w:r>
          <w:r>
            <w:rPr>
              <w:noProof/>
            </w:rPr>
            <w:fldChar w:fldCharType="begin"/>
          </w:r>
          <w:r>
            <w:rPr>
              <w:noProof/>
            </w:rPr>
            <w:instrText xml:space="preserve"> PAGEREF _Toc19723208 \h </w:instrText>
          </w:r>
          <w:r>
            <w:rPr>
              <w:noProof/>
            </w:rPr>
          </w:r>
          <w:r>
            <w:rPr>
              <w:noProof/>
            </w:rPr>
            <w:fldChar w:fldCharType="separate"/>
          </w:r>
          <w:r>
            <w:rPr>
              <w:noProof/>
            </w:rPr>
            <w:t>11</w:t>
          </w:r>
          <w:r>
            <w:rPr>
              <w:noProof/>
            </w:rPr>
            <w:fldChar w:fldCharType="end"/>
          </w:r>
        </w:p>
        <w:p w14:paraId="3BED6C0B" w14:textId="64DAE7E7" w:rsidR="00C2222F" w:rsidRDefault="00C2222F">
          <w:pPr>
            <w:pStyle w:val="TM3"/>
            <w:tabs>
              <w:tab w:val="right" w:leader="dot" w:pos="9618"/>
            </w:tabs>
            <w:rPr>
              <w:rFonts w:asciiTheme="minorHAnsi" w:eastAsiaTheme="minorEastAsia" w:hAnsiTheme="minorHAnsi" w:cstheme="minorBidi"/>
              <w:noProof/>
            </w:rPr>
          </w:pPr>
          <w:r>
            <w:rPr>
              <w:noProof/>
            </w:rPr>
            <w:t>2.1.8 Partie/page de site Web</w:t>
          </w:r>
          <w:r>
            <w:rPr>
              <w:noProof/>
            </w:rPr>
            <w:tab/>
          </w:r>
          <w:r>
            <w:rPr>
              <w:noProof/>
            </w:rPr>
            <w:fldChar w:fldCharType="begin"/>
          </w:r>
          <w:r>
            <w:rPr>
              <w:noProof/>
            </w:rPr>
            <w:instrText xml:space="preserve"> PAGEREF _Toc19723209 \h </w:instrText>
          </w:r>
          <w:r>
            <w:rPr>
              <w:noProof/>
            </w:rPr>
          </w:r>
          <w:r>
            <w:rPr>
              <w:noProof/>
            </w:rPr>
            <w:fldChar w:fldCharType="separate"/>
          </w:r>
          <w:r>
            <w:rPr>
              <w:noProof/>
            </w:rPr>
            <w:t>12</w:t>
          </w:r>
          <w:r>
            <w:rPr>
              <w:noProof/>
            </w:rPr>
            <w:fldChar w:fldCharType="end"/>
          </w:r>
        </w:p>
        <w:p w14:paraId="1E56B099" w14:textId="18CC752B" w:rsidR="00C2222F" w:rsidRDefault="00C2222F">
          <w:pPr>
            <w:pStyle w:val="TM3"/>
            <w:tabs>
              <w:tab w:val="right" w:leader="dot" w:pos="9618"/>
            </w:tabs>
            <w:rPr>
              <w:rFonts w:asciiTheme="minorHAnsi" w:eastAsiaTheme="minorEastAsia" w:hAnsiTheme="minorHAnsi" w:cstheme="minorBidi"/>
              <w:noProof/>
            </w:rPr>
          </w:pPr>
          <w:r>
            <w:rPr>
              <w:noProof/>
            </w:rPr>
            <w:t>2.1.9 Document électronique sur le Web</w:t>
          </w:r>
          <w:r>
            <w:rPr>
              <w:noProof/>
            </w:rPr>
            <w:tab/>
          </w:r>
          <w:r>
            <w:rPr>
              <w:noProof/>
            </w:rPr>
            <w:fldChar w:fldCharType="begin"/>
          </w:r>
          <w:r>
            <w:rPr>
              <w:noProof/>
            </w:rPr>
            <w:instrText xml:space="preserve"> PAGEREF _Toc19723210 \h </w:instrText>
          </w:r>
          <w:r>
            <w:rPr>
              <w:noProof/>
            </w:rPr>
          </w:r>
          <w:r>
            <w:rPr>
              <w:noProof/>
            </w:rPr>
            <w:fldChar w:fldCharType="separate"/>
          </w:r>
          <w:r>
            <w:rPr>
              <w:noProof/>
            </w:rPr>
            <w:t>13</w:t>
          </w:r>
          <w:r>
            <w:rPr>
              <w:noProof/>
            </w:rPr>
            <w:fldChar w:fldCharType="end"/>
          </w:r>
        </w:p>
        <w:p w14:paraId="7EC1A5CF" w14:textId="5458E238" w:rsidR="00C2222F" w:rsidRDefault="00C2222F">
          <w:pPr>
            <w:pStyle w:val="TM3"/>
            <w:tabs>
              <w:tab w:val="right" w:leader="dot" w:pos="9618"/>
            </w:tabs>
            <w:rPr>
              <w:rFonts w:asciiTheme="minorHAnsi" w:eastAsiaTheme="minorEastAsia" w:hAnsiTheme="minorHAnsi" w:cstheme="minorBidi"/>
              <w:noProof/>
            </w:rPr>
          </w:pPr>
          <w:r>
            <w:rPr>
              <w:noProof/>
            </w:rPr>
            <w:t>2.1.10 Interview, entretien</w:t>
          </w:r>
          <w:r>
            <w:rPr>
              <w:noProof/>
            </w:rPr>
            <w:tab/>
          </w:r>
          <w:r>
            <w:rPr>
              <w:noProof/>
            </w:rPr>
            <w:fldChar w:fldCharType="begin"/>
          </w:r>
          <w:r>
            <w:rPr>
              <w:noProof/>
            </w:rPr>
            <w:instrText xml:space="preserve"> PAGEREF _Toc19723211 \h </w:instrText>
          </w:r>
          <w:r>
            <w:rPr>
              <w:noProof/>
            </w:rPr>
          </w:r>
          <w:r>
            <w:rPr>
              <w:noProof/>
            </w:rPr>
            <w:fldChar w:fldCharType="separate"/>
          </w:r>
          <w:r>
            <w:rPr>
              <w:noProof/>
            </w:rPr>
            <w:t>13</w:t>
          </w:r>
          <w:r>
            <w:rPr>
              <w:noProof/>
            </w:rPr>
            <w:fldChar w:fldCharType="end"/>
          </w:r>
        </w:p>
        <w:p w14:paraId="6602FA4C" w14:textId="1879E35C" w:rsidR="00C2222F" w:rsidRDefault="00C2222F">
          <w:pPr>
            <w:pStyle w:val="TM3"/>
            <w:tabs>
              <w:tab w:val="right" w:leader="dot" w:pos="9618"/>
            </w:tabs>
            <w:rPr>
              <w:rFonts w:asciiTheme="minorHAnsi" w:eastAsiaTheme="minorEastAsia" w:hAnsiTheme="minorHAnsi" w:cstheme="minorBidi"/>
              <w:noProof/>
            </w:rPr>
          </w:pPr>
          <w:r>
            <w:rPr>
              <w:noProof/>
            </w:rPr>
            <w:t>2.1.11 Support écrit d'un colloque, d'une conférence</w:t>
          </w:r>
          <w:r>
            <w:rPr>
              <w:noProof/>
            </w:rPr>
            <w:tab/>
          </w:r>
          <w:r>
            <w:rPr>
              <w:noProof/>
            </w:rPr>
            <w:fldChar w:fldCharType="begin"/>
          </w:r>
          <w:r>
            <w:rPr>
              <w:noProof/>
            </w:rPr>
            <w:instrText xml:space="preserve"> PAGEREF _Toc19723212 \h </w:instrText>
          </w:r>
          <w:r>
            <w:rPr>
              <w:noProof/>
            </w:rPr>
          </w:r>
          <w:r>
            <w:rPr>
              <w:noProof/>
            </w:rPr>
            <w:fldChar w:fldCharType="separate"/>
          </w:r>
          <w:r>
            <w:rPr>
              <w:noProof/>
            </w:rPr>
            <w:t>14</w:t>
          </w:r>
          <w:r>
            <w:rPr>
              <w:noProof/>
            </w:rPr>
            <w:fldChar w:fldCharType="end"/>
          </w:r>
        </w:p>
        <w:p w14:paraId="1B491871" w14:textId="4CCF3D45" w:rsidR="00C2222F" w:rsidRDefault="00C2222F">
          <w:pPr>
            <w:pStyle w:val="TM3"/>
            <w:tabs>
              <w:tab w:val="right" w:leader="dot" w:pos="9618"/>
            </w:tabs>
            <w:rPr>
              <w:rFonts w:asciiTheme="minorHAnsi" w:eastAsiaTheme="minorEastAsia" w:hAnsiTheme="minorHAnsi" w:cstheme="minorBidi"/>
              <w:noProof/>
            </w:rPr>
          </w:pPr>
          <w:r>
            <w:rPr>
              <w:noProof/>
            </w:rPr>
            <w:t>2.1.12 Cours écrits</w:t>
          </w:r>
          <w:r>
            <w:rPr>
              <w:noProof/>
            </w:rPr>
            <w:tab/>
          </w:r>
          <w:r>
            <w:rPr>
              <w:noProof/>
            </w:rPr>
            <w:fldChar w:fldCharType="begin"/>
          </w:r>
          <w:r>
            <w:rPr>
              <w:noProof/>
            </w:rPr>
            <w:instrText xml:space="preserve"> PAGEREF _Toc19723213 \h </w:instrText>
          </w:r>
          <w:r>
            <w:rPr>
              <w:noProof/>
            </w:rPr>
          </w:r>
          <w:r>
            <w:rPr>
              <w:noProof/>
            </w:rPr>
            <w:fldChar w:fldCharType="separate"/>
          </w:r>
          <w:r>
            <w:rPr>
              <w:noProof/>
            </w:rPr>
            <w:t>15</w:t>
          </w:r>
          <w:r>
            <w:rPr>
              <w:noProof/>
            </w:rPr>
            <w:fldChar w:fldCharType="end"/>
          </w:r>
        </w:p>
        <w:p w14:paraId="5E3B70EE" w14:textId="440EE4FA" w:rsidR="00C2222F" w:rsidRDefault="00C2222F">
          <w:pPr>
            <w:pStyle w:val="TM3"/>
            <w:tabs>
              <w:tab w:val="right" w:leader="dot" w:pos="9618"/>
            </w:tabs>
            <w:rPr>
              <w:rFonts w:asciiTheme="minorHAnsi" w:eastAsiaTheme="minorEastAsia" w:hAnsiTheme="minorHAnsi" w:cstheme="minorBidi"/>
              <w:noProof/>
            </w:rPr>
          </w:pPr>
          <w:r>
            <w:rPr>
              <w:noProof/>
            </w:rPr>
            <w:t>2.1.13 Notes personnelles</w:t>
          </w:r>
          <w:r>
            <w:rPr>
              <w:noProof/>
            </w:rPr>
            <w:tab/>
          </w:r>
          <w:r>
            <w:rPr>
              <w:noProof/>
            </w:rPr>
            <w:fldChar w:fldCharType="begin"/>
          </w:r>
          <w:r>
            <w:rPr>
              <w:noProof/>
            </w:rPr>
            <w:instrText xml:space="preserve"> PAGEREF _Toc19723214 \h </w:instrText>
          </w:r>
          <w:r>
            <w:rPr>
              <w:noProof/>
            </w:rPr>
          </w:r>
          <w:r>
            <w:rPr>
              <w:noProof/>
            </w:rPr>
            <w:fldChar w:fldCharType="separate"/>
          </w:r>
          <w:r>
            <w:rPr>
              <w:noProof/>
            </w:rPr>
            <w:t>15</w:t>
          </w:r>
          <w:r>
            <w:rPr>
              <w:noProof/>
            </w:rPr>
            <w:fldChar w:fldCharType="end"/>
          </w:r>
        </w:p>
        <w:p w14:paraId="2968380C" w14:textId="03ADCA38" w:rsidR="00C2222F" w:rsidRDefault="00C2222F">
          <w:pPr>
            <w:pStyle w:val="TM3"/>
            <w:tabs>
              <w:tab w:val="right" w:leader="dot" w:pos="9618"/>
            </w:tabs>
            <w:rPr>
              <w:rFonts w:asciiTheme="minorHAnsi" w:eastAsiaTheme="minorEastAsia" w:hAnsiTheme="minorHAnsi" w:cstheme="minorBidi"/>
              <w:noProof/>
            </w:rPr>
          </w:pPr>
          <w:r>
            <w:rPr>
              <w:noProof/>
            </w:rPr>
            <w:t>2.1.14 Émissions télévisées ou de radio</w:t>
          </w:r>
          <w:r>
            <w:rPr>
              <w:noProof/>
            </w:rPr>
            <w:tab/>
          </w:r>
          <w:r>
            <w:rPr>
              <w:noProof/>
            </w:rPr>
            <w:fldChar w:fldCharType="begin"/>
          </w:r>
          <w:r>
            <w:rPr>
              <w:noProof/>
            </w:rPr>
            <w:instrText xml:space="preserve"> PAGEREF _Toc19723215 \h </w:instrText>
          </w:r>
          <w:r>
            <w:rPr>
              <w:noProof/>
            </w:rPr>
          </w:r>
          <w:r>
            <w:rPr>
              <w:noProof/>
            </w:rPr>
            <w:fldChar w:fldCharType="separate"/>
          </w:r>
          <w:r>
            <w:rPr>
              <w:noProof/>
            </w:rPr>
            <w:t>16</w:t>
          </w:r>
          <w:r>
            <w:rPr>
              <w:noProof/>
            </w:rPr>
            <w:fldChar w:fldCharType="end"/>
          </w:r>
        </w:p>
        <w:p w14:paraId="1E3AF92E" w14:textId="16BD0C19" w:rsidR="00C2222F" w:rsidRDefault="00C2222F">
          <w:pPr>
            <w:pStyle w:val="TM3"/>
            <w:tabs>
              <w:tab w:val="right" w:leader="dot" w:pos="9618"/>
            </w:tabs>
            <w:rPr>
              <w:rFonts w:asciiTheme="minorHAnsi" w:eastAsiaTheme="minorEastAsia" w:hAnsiTheme="minorHAnsi" w:cstheme="minorBidi"/>
              <w:noProof/>
            </w:rPr>
          </w:pPr>
          <w:r>
            <w:rPr>
              <w:noProof/>
            </w:rPr>
            <w:t>2.1.15 Publication officielle</w:t>
          </w:r>
          <w:r>
            <w:rPr>
              <w:noProof/>
            </w:rPr>
            <w:tab/>
          </w:r>
          <w:r>
            <w:rPr>
              <w:noProof/>
            </w:rPr>
            <w:fldChar w:fldCharType="begin"/>
          </w:r>
          <w:r>
            <w:rPr>
              <w:noProof/>
            </w:rPr>
            <w:instrText xml:space="preserve"> PAGEREF _Toc19723216 \h </w:instrText>
          </w:r>
          <w:r>
            <w:rPr>
              <w:noProof/>
            </w:rPr>
          </w:r>
          <w:r>
            <w:rPr>
              <w:noProof/>
            </w:rPr>
            <w:fldChar w:fldCharType="separate"/>
          </w:r>
          <w:r>
            <w:rPr>
              <w:noProof/>
            </w:rPr>
            <w:t>16</w:t>
          </w:r>
          <w:r>
            <w:rPr>
              <w:noProof/>
            </w:rPr>
            <w:fldChar w:fldCharType="end"/>
          </w:r>
        </w:p>
        <w:p w14:paraId="577624DD" w14:textId="0CEE18A0" w:rsidR="00C2222F" w:rsidRDefault="00C2222F">
          <w:pPr>
            <w:pStyle w:val="TM3"/>
            <w:tabs>
              <w:tab w:val="right" w:leader="dot" w:pos="9618"/>
            </w:tabs>
            <w:rPr>
              <w:rFonts w:asciiTheme="minorHAnsi" w:eastAsiaTheme="minorEastAsia" w:hAnsiTheme="minorHAnsi" w:cstheme="minorBidi"/>
              <w:noProof/>
            </w:rPr>
          </w:pPr>
          <w:r>
            <w:rPr>
              <w:noProof/>
            </w:rPr>
            <w:t>2.1.16 Norme</w:t>
          </w:r>
          <w:r>
            <w:rPr>
              <w:noProof/>
            </w:rPr>
            <w:tab/>
          </w:r>
          <w:r>
            <w:rPr>
              <w:noProof/>
            </w:rPr>
            <w:fldChar w:fldCharType="begin"/>
          </w:r>
          <w:r>
            <w:rPr>
              <w:noProof/>
            </w:rPr>
            <w:instrText xml:space="preserve"> PAGEREF _Toc19723217 \h </w:instrText>
          </w:r>
          <w:r>
            <w:rPr>
              <w:noProof/>
            </w:rPr>
          </w:r>
          <w:r>
            <w:rPr>
              <w:noProof/>
            </w:rPr>
            <w:fldChar w:fldCharType="separate"/>
          </w:r>
          <w:r>
            <w:rPr>
              <w:noProof/>
            </w:rPr>
            <w:t>17</w:t>
          </w:r>
          <w:r>
            <w:rPr>
              <w:noProof/>
            </w:rPr>
            <w:fldChar w:fldCharType="end"/>
          </w:r>
        </w:p>
        <w:p w14:paraId="6A71133D" w14:textId="2FB6DC15" w:rsidR="00C2222F" w:rsidRDefault="00C2222F">
          <w:pPr>
            <w:pStyle w:val="TM3"/>
            <w:tabs>
              <w:tab w:val="right" w:leader="dot" w:pos="9618"/>
            </w:tabs>
            <w:rPr>
              <w:rFonts w:asciiTheme="minorHAnsi" w:eastAsiaTheme="minorEastAsia" w:hAnsiTheme="minorHAnsi" w:cstheme="minorBidi"/>
              <w:noProof/>
            </w:rPr>
          </w:pPr>
          <w:r>
            <w:rPr>
              <w:noProof/>
            </w:rPr>
            <w:t>2.1.17 Thèse, travail de fin d'études</w:t>
          </w:r>
          <w:r>
            <w:rPr>
              <w:noProof/>
            </w:rPr>
            <w:tab/>
          </w:r>
          <w:r>
            <w:rPr>
              <w:noProof/>
            </w:rPr>
            <w:fldChar w:fldCharType="begin"/>
          </w:r>
          <w:r>
            <w:rPr>
              <w:noProof/>
            </w:rPr>
            <w:instrText xml:space="preserve"> PAGEREF _Toc19723218 \h </w:instrText>
          </w:r>
          <w:r>
            <w:rPr>
              <w:noProof/>
            </w:rPr>
          </w:r>
          <w:r>
            <w:rPr>
              <w:noProof/>
            </w:rPr>
            <w:fldChar w:fldCharType="separate"/>
          </w:r>
          <w:r>
            <w:rPr>
              <w:noProof/>
            </w:rPr>
            <w:t>17</w:t>
          </w:r>
          <w:r>
            <w:rPr>
              <w:noProof/>
            </w:rPr>
            <w:fldChar w:fldCharType="end"/>
          </w:r>
        </w:p>
        <w:p w14:paraId="0EFC0D04" w14:textId="2B45E587" w:rsidR="00C2222F" w:rsidRDefault="00C2222F">
          <w:pPr>
            <w:pStyle w:val="TM3"/>
            <w:tabs>
              <w:tab w:val="right" w:leader="dot" w:pos="9618"/>
            </w:tabs>
            <w:rPr>
              <w:rFonts w:asciiTheme="minorHAnsi" w:eastAsiaTheme="minorEastAsia" w:hAnsiTheme="minorHAnsi" w:cstheme="minorBidi"/>
              <w:noProof/>
            </w:rPr>
          </w:pPr>
          <w:r>
            <w:rPr>
              <w:noProof/>
            </w:rPr>
            <w:lastRenderedPageBreak/>
            <w:t>2.1.18 Document multimédia</w:t>
          </w:r>
          <w:r>
            <w:rPr>
              <w:noProof/>
            </w:rPr>
            <w:tab/>
          </w:r>
          <w:r>
            <w:rPr>
              <w:noProof/>
            </w:rPr>
            <w:fldChar w:fldCharType="begin"/>
          </w:r>
          <w:r>
            <w:rPr>
              <w:noProof/>
            </w:rPr>
            <w:instrText xml:space="preserve"> PAGEREF _Toc19723219 \h </w:instrText>
          </w:r>
          <w:r>
            <w:rPr>
              <w:noProof/>
            </w:rPr>
          </w:r>
          <w:r>
            <w:rPr>
              <w:noProof/>
            </w:rPr>
            <w:fldChar w:fldCharType="separate"/>
          </w:r>
          <w:r>
            <w:rPr>
              <w:noProof/>
            </w:rPr>
            <w:t>17</w:t>
          </w:r>
          <w:r>
            <w:rPr>
              <w:noProof/>
            </w:rPr>
            <w:fldChar w:fldCharType="end"/>
          </w:r>
        </w:p>
        <w:p w14:paraId="768BFD9C" w14:textId="12C94D77" w:rsidR="00C2222F" w:rsidRDefault="00C2222F">
          <w:pPr>
            <w:pStyle w:val="TM3"/>
            <w:tabs>
              <w:tab w:val="right" w:leader="dot" w:pos="9618"/>
            </w:tabs>
            <w:rPr>
              <w:rFonts w:asciiTheme="minorHAnsi" w:eastAsiaTheme="minorEastAsia" w:hAnsiTheme="minorHAnsi" w:cstheme="minorBidi"/>
              <w:noProof/>
            </w:rPr>
          </w:pPr>
          <w:r>
            <w:rPr>
              <w:noProof/>
            </w:rPr>
            <w:t>2.1.19 Tweet</w:t>
          </w:r>
          <w:r>
            <w:rPr>
              <w:noProof/>
            </w:rPr>
            <w:tab/>
          </w:r>
          <w:r>
            <w:rPr>
              <w:noProof/>
            </w:rPr>
            <w:fldChar w:fldCharType="begin"/>
          </w:r>
          <w:r>
            <w:rPr>
              <w:noProof/>
            </w:rPr>
            <w:instrText xml:space="preserve"> PAGEREF _Toc19723220 \h </w:instrText>
          </w:r>
          <w:r>
            <w:rPr>
              <w:noProof/>
            </w:rPr>
          </w:r>
          <w:r>
            <w:rPr>
              <w:noProof/>
            </w:rPr>
            <w:fldChar w:fldCharType="separate"/>
          </w:r>
          <w:r>
            <w:rPr>
              <w:noProof/>
            </w:rPr>
            <w:t>18</w:t>
          </w:r>
          <w:r>
            <w:rPr>
              <w:noProof/>
            </w:rPr>
            <w:fldChar w:fldCharType="end"/>
          </w:r>
        </w:p>
        <w:p w14:paraId="738D3B7C" w14:textId="259C10A5" w:rsidR="00C2222F" w:rsidRDefault="00C2222F">
          <w:pPr>
            <w:pStyle w:val="TM2"/>
            <w:tabs>
              <w:tab w:val="right" w:leader="dot" w:pos="9618"/>
            </w:tabs>
            <w:rPr>
              <w:rFonts w:asciiTheme="minorHAnsi" w:eastAsiaTheme="minorEastAsia" w:hAnsiTheme="minorHAnsi" w:cstheme="minorBidi"/>
              <w:noProof/>
            </w:rPr>
          </w:pPr>
          <w:r>
            <w:rPr>
              <w:noProof/>
            </w:rPr>
            <w:t>2.2 Rédaction des éléments</w:t>
          </w:r>
          <w:r>
            <w:rPr>
              <w:noProof/>
            </w:rPr>
            <w:tab/>
          </w:r>
          <w:r>
            <w:rPr>
              <w:noProof/>
            </w:rPr>
            <w:fldChar w:fldCharType="begin"/>
          </w:r>
          <w:r>
            <w:rPr>
              <w:noProof/>
            </w:rPr>
            <w:instrText xml:space="preserve"> PAGEREF _Toc19723221 \h </w:instrText>
          </w:r>
          <w:r>
            <w:rPr>
              <w:noProof/>
            </w:rPr>
          </w:r>
          <w:r>
            <w:rPr>
              <w:noProof/>
            </w:rPr>
            <w:fldChar w:fldCharType="separate"/>
          </w:r>
          <w:r>
            <w:rPr>
              <w:noProof/>
            </w:rPr>
            <w:t>19</w:t>
          </w:r>
          <w:r>
            <w:rPr>
              <w:noProof/>
            </w:rPr>
            <w:fldChar w:fldCharType="end"/>
          </w:r>
        </w:p>
        <w:p w14:paraId="0C3000F5" w14:textId="5E4DAA32" w:rsidR="00C2222F" w:rsidRDefault="00C2222F">
          <w:pPr>
            <w:pStyle w:val="TM3"/>
            <w:tabs>
              <w:tab w:val="right" w:leader="dot" w:pos="9618"/>
            </w:tabs>
            <w:rPr>
              <w:rFonts w:asciiTheme="minorHAnsi" w:eastAsiaTheme="minorEastAsia" w:hAnsiTheme="minorHAnsi" w:cstheme="minorBidi"/>
              <w:noProof/>
            </w:rPr>
          </w:pPr>
          <w:r>
            <w:rPr>
              <w:noProof/>
            </w:rPr>
            <w:t>2.2.1 Règles générales</w:t>
          </w:r>
          <w:r>
            <w:rPr>
              <w:noProof/>
            </w:rPr>
            <w:tab/>
          </w:r>
          <w:r>
            <w:rPr>
              <w:noProof/>
            </w:rPr>
            <w:fldChar w:fldCharType="begin"/>
          </w:r>
          <w:r>
            <w:rPr>
              <w:noProof/>
            </w:rPr>
            <w:instrText xml:space="preserve"> PAGEREF _Toc19723222 \h </w:instrText>
          </w:r>
          <w:r>
            <w:rPr>
              <w:noProof/>
            </w:rPr>
          </w:r>
          <w:r>
            <w:rPr>
              <w:noProof/>
            </w:rPr>
            <w:fldChar w:fldCharType="separate"/>
          </w:r>
          <w:r>
            <w:rPr>
              <w:noProof/>
            </w:rPr>
            <w:t>19</w:t>
          </w:r>
          <w:r>
            <w:rPr>
              <w:noProof/>
            </w:rPr>
            <w:fldChar w:fldCharType="end"/>
          </w:r>
        </w:p>
        <w:p w14:paraId="28A162B0" w14:textId="4C6C899C" w:rsidR="00C2222F" w:rsidRDefault="00C2222F">
          <w:pPr>
            <w:pStyle w:val="TM3"/>
            <w:tabs>
              <w:tab w:val="right" w:leader="dot" w:pos="9618"/>
            </w:tabs>
            <w:rPr>
              <w:rFonts w:asciiTheme="minorHAnsi" w:eastAsiaTheme="minorEastAsia" w:hAnsiTheme="minorHAnsi" w:cstheme="minorBidi"/>
              <w:noProof/>
            </w:rPr>
          </w:pPr>
          <w:r>
            <w:rPr>
              <w:noProof/>
            </w:rPr>
            <w:t>2.2.2 Responsabilité principale ou auteur</w:t>
          </w:r>
          <w:r>
            <w:rPr>
              <w:noProof/>
            </w:rPr>
            <w:tab/>
          </w:r>
          <w:r>
            <w:rPr>
              <w:noProof/>
            </w:rPr>
            <w:fldChar w:fldCharType="begin"/>
          </w:r>
          <w:r>
            <w:rPr>
              <w:noProof/>
            </w:rPr>
            <w:instrText xml:space="preserve"> PAGEREF _Toc19723223 \h </w:instrText>
          </w:r>
          <w:r>
            <w:rPr>
              <w:noProof/>
            </w:rPr>
          </w:r>
          <w:r>
            <w:rPr>
              <w:noProof/>
            </w:rPr>
            <w:fldChar w:fldCharType="separate"/>
          </w:r>
          <w:r>
            <w:rPr>
              <w:noProof/>
            </w:rPr>
            <w:t>19</w:t>
          </w:r>
          <w:r>
            <w:rPr>
              <w:noProof/>
            </w:rPr>
            <w:fldChar w:fldCharType="end"/>
          </w:r>
        </w:p>
        <w:p w14:paraId="5253CFCE" w14:textId="706CB574" w:rsidR="00C2222F" w:rsidRDefault="00C2222F">
          <w:pPr>
            <w:pStyle w:val="TM3"/>
            <w:tabs>
              <w:tab w:val="right" w:leader="dot" w:pos="9618"/>
            </w:tabs>
            <w:rPr>
              <w:rFonts w:asciiTheme="minorHAnsi" w:eastAsiaTheme="minorEastAsia" w:hAnsiTheme="minorHAnsi" w:cstheme="minorBidi"/>
              <w:noProof/>
            </w:rPr>
          </w:pPr>
          <w:r>
            <w:rPr>
              <w:noProof/>
            </w:rPr>
            <w:t>2.2.3 Titre</w:t>
          </w:r>
          <w:r>
            <w:rPr>
              <w:noProof/>
            </w:rPr>
            <w:tab/>
          </w:r>
          <w:r>
            <w:rPr>
              <w:noProof/>
            </w:rPr>
            <w:fldChar w:fldCharType="begin"/>
          </w:r>
          <w:r>
            <w:rPr>
              <w:noProof/>
            </w:rPr>
            <w:instrText xml:space="preserve"> PAGEREF _Toc19723224 \h </w:instrText>
          </w:r>
          <w:r>
            <w:rPr>
              <w:noProof/>
            </w:rPr>
          </w:r>
          <w:r>
            <w:rPr>
              <w:noProof/>
            </w:rPr>
            <w:fldChar w:fldCharType="separate"/>
          </w:r>
          <w:r>
            <w:rPr>
              <w:noProof/>
            </w:rPr>
            <w:t>22</w:t>
          </w:r>
          <w:r>
            <w:rPr>
              <w:noProof/>
            </w:rPr>
            <w:fldChar w:fldCharType="end"/>
          </w:r>
        </w:p>
        <w:p w14:paraId="7457F1D1" w14:textId="3C857A41" w:rsidR="00C2222F" w:rsidRDefault="00C2222F">
          <w:pPr>
            <w:pStyle w:val="TM3"/>
            <w:tabs>
              <w:tab w:val="right" w:leader="dot" w:pos="9618"/>
            </w:tabs>
            <w:rPr>
              <w:rFonts w:asciiTheme="minorHAnsi" w:eastAsiaTheme="minorEastAsia" w:hAnsiTheme="minorHAnsi" w:cstheme="minorBidi"/>
              <w:noProof/>
            </w:rPr>
          </w:pPr>
          <w:r>
            <w:rPr>
              <w:noProof/>
            </w:rPr>
            <w:t>2.2.4 Le numéro d'édition</w:t>
          </w:r>
          <w:r>
            <w:rPr>
              <w:noProof/>
            </w:rPr>
            <w:tab/>
          </w:r>
          <w:r>
            <w:rPr>
              <w:noProof/>
            </w:rPr>
            <w:fldChar w:fldCharType="begin"/>
          </w:r>
          <w:r>
            <w:rPr>
              <w:noProof/>
            </w:rPr>
            <w:instrText xml:space="preserve"> PAGEREF _Toc19723225 \h </w:instrText>
          </w:r>
          <w:r>
            <w:rPr>
              <w:noProof/>
            </w:rPr>
          </w:r>
          <w:r>
            <w:rPr>
              <w:noProof/>
            </w:rPr>
            <w:fldChar w:fldCharType="separate"/>
          </w:r>
          <w:r>
            <w:rPr>
              <w:noProof/>
            </w:rPr>
            <w:t>22</w:t>
          </w:r>
          <w:r>
            <w:rPr>
              <w:noProof/>
            </w:rPr>
            <w:fldChar w:fldCharType="end"/>
          </w:r>
        </w:p>
        <w:p w14:paraId="6CE4D2EA" w14:textId="58E4F3AA" w:rsidR="00C2222F" w:rsidRDefault="00C2222F">
          <w:pPr>
            <w:pStyle w:val="TM3"/>
            <w:tabs>
              <w:tab w:val="right" w:leader="dot" w:pos="9618"/>
            </w:tabs>
            <w:rPr>
              <w:rFonts w:asciiTheme="minorHAnsi" w:eastAsiaTheme="minorEastAsia" w:hAnsiTheme="minorHAnsi" w:cstheme="minorBidi"/>
              <w:noProof/>
            </w:rPr>
          </w:pPr>
          <w:r>
            <w:rPr>
              <w:noProof/>
            </w:rPr>
            <w:t>2.2.5 Éditeur</w:t>
          </w:r>
          <w:r>
            <w:rPr>
              <w:noProof/>
            </w:rPr>
            <w:tab/>
          </w:r>
          <w:r>
            <w:rPr>
              <w:noProof/>
            </w:rPr>
            <w:fldChar w:fldCharType="begin"/>
          </w:r>
          <w:r>
            <w:rPr>
              <w:noProof/>
            </w:rPr>
            <w:instrText xml:space="preserve"> PAGEREF _Toc19723226 \h </w:instrText>
          </w:r>
          <w:r>
            <w:rPr>
              <w:noProof/>
            </w:rPr>
          </w:r>
          <w:r>
            <w:rPr>
              <w:noProof/>
            </w:rPr>
            <w:fldChar w:fldCharType="separate"/>
          </w:r>
          <w:r>
            <w:rPr>
              <w:noProof/>
            </w:rPr>
            <w:t>22</w:t>
          </w:r>
          <w:r>
            <w:rPr>
              <w:noProof/>
            </w:rPr>
            <w:fldChar w:fldCharType="end"/>
          </w:r>
        </w:p>
        <w:p w14:paraId="217C3BBE" w14:textId="745AA890" w:rsidR="00C2222F" w:rsidRDefault="00C2222F">
          <w:pPr>
            <w:pStyle w:val="TM3"/>
            <w:tabs>
              <w:tab w:val="right" w:leader="dot" w:pos="9618"/>
            </w:tabs>
            <w:rPr>
              <w:rFonts w:asciiTheme="minorHAnsi" w:eastAsiaTheme="minorEastAsia" w:hAnsiTheme="minorHAnsi" w:cstheme="minorBidi"/>
              <w:noProof/>
            </w:rPr>
          </w:pPr>
          <w:r>
            <w:rPr>
              <w:noProof/>
            </w:rPr>
            <w:t>2.2.6 Date de publication</w:t>
          </w:r>
          <w:r>
            <w:rPr>
              <w:noProof/>
            </w:rPr>
            <w:tab/>
          </w:r>
          <w:r>
            <w:rPr>
              <w:noProof/>
            </w:rPr>
            <w:fldChar w:fldCharType="begin"/>
          </w:r>
          <w:r>
            <w:rPr>
              <w:noProof/>
            </w:rPr>
            <w:instrText xml:space="preserve"> PAGEREF _Toc19723227 \h </w:instrText>
          </w:r>
          <w:r>
            <w:rPr>
              <w:noProof/>
            </w:rPr>
          </w:r>
          <w:r>
            <w:rPr>
              <w:noProof/>
            </w:rPr>
            <w:fldChar w:fldCharType="separate"/>
          </w:r>
          <w:r>
            <w:rPr>
              <w:noProof/>
            </w:rPr>
            <w:t>23</w:t>
          </w:r>
          <w:r>
            <w:rPr>
              <w:noProof/>
            </w:rPr>
            <w:fldChar w:fldCharType="end"/>
          </w:r>
        </w:p>
        <w:p w14:paraId="360CAEAF" w14:textId="726D5E0F" w:rsidR="00C2222F" w:rsidRDefault="00C2222F">
          <w:pPr>
            <w:pStyle w:val="TM3"/>
            <w:tabs>
              <w:tab w:val="right" w:leader="dot" w:pos="9618"/>
            </w:tabs>
            <w:rPr>
              <w:rFonts w:asciiTheme="minorHAnsi" w:eastAsiaTheme="minorEastAsia" w:hAnsiTheme="minorHAnsi" w:cstheme="minorBidi"/>
              <w:noProof/>
            </w:rPr>
          </w:pPr>
          <w:r>
            <w:rPr>
              <w:noProof/>
            </w:rPr>
            <w:t>2.2.7 Pagination</w:t>
          </w:r>
          <w:r>
            <w:rPr>
              <w:noProof/>
            </w:rPr>
            <w:tab/>
          </w:r>
          <w:r>
            <w:rPr>
              <w:noProof/>
            </w:rPr>
            <w:fldChar w:fldCharType="begin"/>
          </w:r>
          <w:r>
            <w:rPr>
              <w:noProof/>
            </w:rPr>
            <w:instrText xml:space="preserve"> PAGEREF _Toc19723228 \h </w:instrText>
          </w:r>
          <w:r>
            <w:rPr>
              <w:noProof/>
            </w:rPr>
          </w:r>
          <w:r>
            <w:rPr>
              <w:noProof/>
            </w:rPr>
            <w:fldChar w:fldCharType="separate"/>
          </w:r>
          <w:r>
            <w:rPr>
              <w:noProof/>
            </w:rPr>
            <w:t>23</w:t>
          </w:r>
          <w:r>
            <w:rPr>
              <w:noProof/>
            </w:rPr>
            <w:fldChar w:fldCharType="end"/>
          </w:r>
        </w:p>
        <w:p w14:paraId="1F962E11" w14:textId="101E0344" w:rsidR="00C2222F" w:rsidRDefault="00C2222F">
          <w:pPr>
            <w:pStyle w:val="TM3"/>
            <w:tabs>
              <w:tab w:val="right" w:leader="dot" w:pos="9618"/>
            </w:tabs>
            <w:rPr>
              <w:rFonts w:asciiTheme="minorHAnsi" w:eastAsiaTheme="minorEastAsia" w:hAnsiTheme="minorHAnsi" w:cstheme="minorBidi"/>
              <w:noProof/>
            </w:rPr>
          </w:pPr>
          <w:r>
            <w:rPr>
              <w:noProof/>
            </w:rPr>
            <w:t>2.2.8 Collection</w:t>
          </w:r>
          <w:r>
            <w:rPr>
              <w:noProof/>
            </w:rPr>
            <w:tab/>
          </w:r>
          <w:r>
            <w:rPr>
              <w:noProof/>
            </w:rPr>
            <w:fldChar w:fldCharType="begin"/>
          </w:r>
          <w:r>
            <w:rPr>
              <w:noProof/>
            </w:rPr>
            <w:instrText xml:space="preserve"> PAGEREF _Toc19723229 \h </w:instrText>
          </w:r>
          <w:r>
            <w:rPr>
              <w:noProof/>
            </w:rPr>
          </w:r>
          <w:r>
            <w:rPr>
              <w:noProof/>
            </w:rPr>
            <w:fldChar w:fldCharType="separate"/>
          </w:r>
          <w:r>
            <w:rPr>
              <w:noProof/>
            </w:rPr>
            <w:t>23</w:t>
          </w:r>
          <w:r>
            <w:rPr>
              <w:noProof/>
            </w:rPr>
            <w:fldChar w:fldCharType="end"/>
          </w:r>
        </w:p>
        <w:p w14:paraId="5F720862" w14:textId="27ED9E01" w:rsidR="00C2222F" w:rsidRDefault="00C2222F">
          <w:pPr>
            <w:pStyle w:val="TM3"/>
            <w:tabs>
              <w:tab w:val="right" w:leader="dot" w:pos="9618"/>
            </w:tabs>
            <w:rPr>
              <w:rFonts w:asciiTheme="minorHAnsi" w:eastAsiaTheme="minorEastAsia" w:hAnsiTheme="minorHAnsi" w:cstheme="minorBidi"/>
              <w:noProof/>
            </w:rPr>
          </w:pPr>
          <w:r>
            <w:rPr>
              <w:noProof/>
            </w:rPr>
            <w:t>2.2.9 Notes</w:t>
          </w:r>
          <w:r>
            <w:rPr>
              <w:noProof/>
            </w:rPr>
            <w:tab/>
          </w:r>
          <w:r>
            <w:rPr>
              <w:noProof/>
            </w:rPr>
            <w:fldChar w:fldCharType="begin"/>
          </w:r>
          <w:r>
            <w:rPr>
              <w:noProof/>
            </w:rPr>
            <w:instrText xml:space="preserve"> PAGEREF _Toc19723230 \h </w:instrText>
          </w:r>
          <w:r>
            <w:rPr>
              <w:noProof/>
            </w:rPr>
          </w:r>
          <w:r>
            <w:rPr>
              <w:noProof/>
            </w:rPr>
            <w:fldChar w:fldCharType="separate"/>
          </w:r>
          <w:r>
            <w:rPr>
              <w:noProof/>
            </w:rPr>
            <w:t>23</w:t>
          </w:r>
          <w:r>
            <w:rPr>
              <w:noProof/>
            </w:rPr>
            <w:fldChar w:fldCharType="end"/>
          </w:r>
        </w:p>
        <w:p w14:paraId="34B87902" w14:textId="71042EA3" w:rsidR="00C2222F" w:rsidRDefault="00C2222F">
          <w:pPr>
            <w:pStyle w:val="TM3"/>
            <w:tabs>
              <w:tab w:val="right" w:leader="dot" w:pos="9618"/>
            </w:tabs>
            <w:rPr>
              <w:rFonts w:asciiTheme="minorHAnsi" w:eastAsiaTheme="minorEastAsia" w:hAnsiTheme="minorHAnsi" w:cstheme="minorBidi"/>
              <w:noProof/>
            </w:rPr>
          </w:pPr>
          <w:r>
            <w:rPr>
              <w:noProof/>
            </w:rPr>
            <w:t>2.2.10 Numéro normalisé (ISBN/ISSN)</w:t>
          </w:r>
          <w:r>
            <w:rPr>
              <w:noProof/>
            </w:rPr>
            <w:tab/>
          </w:r>
          <w:r>
            <w:rPr>
              <w:noProof/>
            </w:rPr>
            <w:fldChar w:fldCharType="begin"/>
          </w:r>
          <w:r>
            <w:rPr>
              <w:noProof/>
            </w:rPr>
            <w:instrText xml:space="preserve"> PAGEREF _Toc19723231 \h </w:instrText>
          </w:r>
          <w:r>
            <w:rPr>
              <w:noProof/>
            </w:rPr>
          </w:r>
          <w:r>
            <w:rPr>
              <w:noProof/>
            </w:rPr>
            <w:fldChar w:fldCharType="separate"/>
          </w:r>
          <w:r>
            <w:rPr>
              <w:noProof/>
            </w:rPr>
            <w:t>23</w:t>
          </w:r>
          <w:r>
            <w:rPr>
              <w:noProof/>
            </w:rPr>
            <w:fldChar w:fldCharType="end"/>
          </w:r>
        </w:p>
        <w:p w14:paraId="240720AA" w14:textId="1E07E48E" w:rsidR="00C2222F" w:rsidRDefault="00C2222F">
          <w:pPr>
            <w:pStyle w:val="TM3"/>
            <w:tabs>
              <w:tab w:val="right" w:leader="dot" w:pos="9618"/>
            </w:tabs>
            <w:rPr>
              <w:rFonts w:asciiTheme="minorHAnsi" w:eastAsiaTheme="minorEastAsia" w:hAnsiTheme="minorHAnsi" w:cstheme="minorBidi"/>
              <w:noProof/>
            </w:rPr>
          </w:pPr>
          <w:r>
            <w:rPr>
              <w:noProof/>
            </w:rPr>
            <w:t>2.2.11 L'adresse URL des documents électroniques</w:t>
          </w:r>
          <w:r>
            <w:rPr>
              <w:noProof/>
            </w:rPr>
            <w:tab/>
          </w:r>
          <w:r>
            <w:rPr>
              <w:noProof/>
            </w:rPr>
            <w:fldChar w:fldCharType="begin"/>
          </w:r>
          <w:r>
            <w:rPr>
              <w:noProof/>
            </w:rPr>
            <w:instrText xml:space="preserve"> PAGEREF _Toc19723232 \h </w:instrText>
          </w:r>
          <w:r>
            <w:rPr>
              <w:noProof/>
            </w:rPr>
          </w:r>
          <w:r>
            <w:rPr>
              <w:noProof/>
            </w:rPr>
            <w:fldChar w:fldCharType="separate"/>
          </w:r>
          <w:r>
            <w:rPr>
              <w:noProof/>
            </w:rPr>
            <w:t>24</w:t>
          </w:r>
          <w:r>
            <w:rPr>
              <w:noProof/>
            </w:rPr>
            <w:fldChar w:fldCharType="end"/>
          </w:r>
        </w:p>
        <w:p w14:paraId="407CD28E" w14:textId="0C8B626B" w:rsidR="00C2222F" w:rsidRDefault="00C2222F">
          <w:pPr>
            <w:pStyle w:val="TM1"/>
            <w:tabs>
              <w:tab w:val="right" w:leader="dot" w:pos="9618"/>
            </w:tabs>
            <w:rPr>
              <w:rFonts w:asciiTheme="minorHAnsi" w:eastAsiaTheme="minorEastAsia" w:hAnsiTheme="minorHAnsi" w:cstheme="minorBidi"/>
              <w:noProof/>
            </w:rPr>
          </w:pPr>
          <w:r>
            <w:rPr>
              <w:noProof/>
            </w:rPr>
            <w:t>3 Citer les sources et références</w:t>
          </w:r>
          <w:r>
            <w:rPr>
              <w:noProof/>
            </w:rPr>
            <w:tab/>
          </w:r>
          <w:r>
            <w:rPr>
              <w:noProof/>
            </w:rPr>
            <w:fldChar w:fldCharType="begin"/>
          </w:r>
          <w:r>
            <w:rPr>
              <w:noProof/>
            </w:rPr>
            <w:instrText xml:space="preserve"> PAGEREF _Toc19723233 \h </w:instrText>
          </w:r>
          <w:r>
            <w:rPr>
              <w:noProof/>
            </w:rPr>
          </w:r>
          <w:r>
            <w:rPr>
              <w:noProof/>
            </w:rPr>
            <w:fldChar w:fldCharType="separate"/>
          </w:r>
          <w:r>
            <w:rPr>
              <w:noProof/>
            </w:rPr>
            <w:t>25</w:t>
          </w:r>
          <w:r>
            <w:rPr>
              <w:noProof/>
            </w:rPr>
            <w:fldChar w:fldCharType="end"/>
          </w:r>
        </w:p>
        <w:p w14:paraId="0FA65F4A" w14:textId="40289A8D" w:rsidR="00C2222F" w:rsidRDefault="00C2222F">
          <w:pPr>
            <w:pStyle w:val="TM2"/>
            <w:tabs>
              <w:tab w:val="right" w:leader="dot" w:pos="9618"/>
            </w:tabs>
            <w:rPr>
              <w:rFonts w:asciiTheme="minorHAnsi" w:eastAsiaTheme="minorEastAsia" w:hAnsiTheme="minorHAnsi" w:cstheme="minorBidi"/>
              <w:noProof/>
            </w:rPr>
          </w:pPr>
          <w:r>
            <w:rPr>
              <w:noProof/>
            </w:rPr>
            <w:t>3.1 L'appel de note</w:t>
          </w:r>
          <w:r>
            <w:rPr>
              <w:noProof/>
            </w:rPr>
            <w:tab/>
          </w:r>
          <w:r>
            <w:rPr>
              <w:noProof/>
            </w:rPr>
            <w:fldChar w:fldCharType="begin"/>
          </w:r>
          <w:r>
            <w:rPr>
              <w:noProof/>
            </w:rPr>
            <w:instrText xml:space="preserve"> PAGEREF _Toc19723234 \h </w:instrText>
          </w:r>
          <w:r>
            <w:rPr>
              <w:noProof/>
            </w:rPr>
          </w:r>
          <w:r>
            <w:rPr>
              <w:noProof/>
            </w:rPr>
            <w:fldChar w:fldCharType="separate"/>
          </w:r>
          <w:r>
            <w:rPr>
              <w:noProof/>
            </w:rPr>
            <w:t>25</w:t>
          </w:r>
          <w:r>
            <w:rPr>
              <w:noProof/>
            </w:rPr>
            <w:fldChar w:fldCharType="end"/>
          </w:r>
        </w:p>
        <w:p w14:paraId="7CA25B38" w14:textId="2E672185" w:rsidR="00C2222F" w:rsidRDefault="00C2222F">
          <w:pPr>
            <w:pStyle w:val="TM2"/>
            <w:tabs>
              <w:tab w:val="right" w:leader="dot" w:pos="9618"/>
            </w:tabs>
            <w:rPr>
              <w:rFonts w:asciiTheme="minorHAnsi" w:eastAsiaTheme="minorEastAsia" w:hAnsiTheme="minorHAnsi" w:cstheme="minorBidi"/>
              <w:noProof/>
            </w:rPr>
          </w:pPr>
          <w:r>
            <w:rPr>
              <w:noProof/>
            </w:rPr>
            <w:t>3.2 L'utilisation des abréviations latines dans les notes de bas de page</w:t>
          </w:r>
          <w:r>
            <w:rPr>
              <w:noProof/>
            </w:rPr>
            <w:tab/>
          </w:r>
          <w:r>
            <w:rPr>
              <w:noProof/>
            </w:rPr>
            <w:fldChar w:fldCharType="begin"/>
          </w:r>
          <w:r>
            <w:rPr>
              <w:noProof/>
            </w:rPr>
            <w:instrText xml:space="preserve"> PAGEREF _Toc19723235 \h </w:instrText>
          </w:r>
          <w:r>
            <w:rPr>
              <w:noProof/>
            </w:rPr>
          </w:r>
          <w:r>
            <w:rPr>
              <w:noProof/>
            </w:rPr>
            <w:fldChar w:fldCharType="separate"/>
          </w:r>
          <w:r>
            <w:rPr>
              <w:noProof/>
            </w:rPr>
            <w:t>25</w:t>
          </w:r>
          <w:r>
            <w:rPr>
              <w:noProof/>
            </w:rPr>
            <w:fldChar w:fldCharType="end"/>
          </w:r>
        </w:p>
        <w:p w14:paraId="7B925C2A" w14:textId="26CEAA95" w:rsidR="00C2222F" w:rsidRDefault="00C2222F">
          <w:pPr>
            <w:pStyle w:val="TM3"/>
            <w:tabs>
              <w:tab w:val="right" w:leader="dot" w:pos="9618"/>
            </w:tabs>
            <w:rPr>
              <w:rFonts w:asciiTheme="minorHAnsi" w:eastAsiaTheme="minorEastAsia" w:hAnsiTheme="minorHAnsi" w:cstheme="minorBidi"/>
              <w:noProof/>
            </w:rPr>
          </w:pPr>
          <w:r>
            <w:rPr>
              <w:noProof/>
            </w:rPr>
            <w:t>3.2.1 Opere citato</w:t>
          </w:r>
          <w:r>
            <w:rPr>
              <w:noProof/>
            </w:rPr>
            <w:tab/>
          </w:r>
          <w:r>
            <w:rPr>
              <w:noProof/>
            </w:rPr>
            <w:fldChar w:fldCharType="begin"/>
          </w:r>
          <w:r>
            <w:rPr>
              <w:noProof/>
            </w:rPr>
            <w:instrText xml:space="preserve"> PAGEREF _Toc19723236 \h </w:instrText>
          </w:r>
          <w:r>
            <w:rPr>
              <w:noProof/>
            </w:rPr>
          </w:r>
          <w:r>
            <w:rPr>
              <w:noProof/>
            </w:rPr>
            <w:fldChar w:fldCharType="separate"/>
          </w:r>
          <w:r>
            <w:rPr>
              <w:noProof/>
            </w:rPr>
            <w:t>25</w:t>
          </w:r>
          <w:r>
            <w:rPr>
              <w:noProof/>
            </w:rPr>
            <w:fldChar w:fldCharType="end"/>
          </w:r>
        </w:p>
        <w:p w14:paraId="38E6BBF5" w14:textId="61F21803" w:rsidR="00C2222F" w:rsidRDefault="00C2222F">
          <w:pPr>
            <w:pStyle w:val="TM3"/>
            <w:tabs>
              <w:tab w:val="right" w:leader="dot" w:pos="9618"/>
            </w:tabs>
            <w:rPr>
              <w:rFonts w:asciiTheme="minorHAnsi" w:eastAsiaTheme="minorEastAsia" w:hAnsiTheme="minorHAnsi" w:cstheme="minorBidi"/>
              <w:noProof/>
            </w:rPr>
          </w:pPr>
          <w:r>
            <w:rPr>
              <w:noProof/>
            </w:rPr>
            <w:t>3.2.2 Loco citato</w:t>
          </w:r>
          <w:r>
            <w:rPr>
              <w:noProof/>
            </w:rPr>
            <w:tab/>
          </w:r>
          <w:r>
            <w:rPr>
              <w:noProof/>
            </w:rPr>
            <w:fldChar w:fldCharType="begin"/>
          </w:r>
          <w:r>
            <w:rPr>
              <w:noProof/>
            </w:rPr>
            <w:instrText xml:space="preserve"> PAGEREF _Toc19723237 \h </w:instrText>
          </w:r>
          <w:r>
            <w:rPr>
              <w:noProof/>
            </w:rPr>
          </w:r>
          <w:r>
            <w:rPr>
              <w:noProof/>
            </w:rPr>
            <w:fldChar w:fldCharType="separate"/>
          </w:r>
          <w:r>
            <w:rPr>
              <w:noProof/>
            </w:rPr>
            <w:t>26</w:t>
          </w:r>
          <w:r>
            <w:rPr>
              <w:noProof/>
            </w:rPr>
            <w:fldChar w:fldCharType="end"/>
          </w:r>
        </w:p>
        <w:p w14:paraId="06C573DC" w14:textId="3B001BE3" w:rsidR="00C2222F" w:rsidRDefault="00C2222F">
          <w:pPr>
            <w:pStyle w:val="TM3"/>
            <w:tabs>
              <w:tab w:val="right" w:leader="dot" w:pos="9618"/>
            </w:tabs>
            <w:rPr>
              <w:rFonts w:asciiTheme="minorHAnsi" w:eastAsiaTheme="minorEastAsia" w:hAnsiTheme="minorHAnsi" w:cstheme="minorBidi"/>
              <w:noProof/>
            </w:rPr>
          </w:pPr>
          <w:r>
            <w:rPr>
              <w:noProof/>
            </w:rPr>
            <w:t>3.2.3 Ibidem</w:t>
          </w:r>
          <w:r>
            <w:rPr>
              <w:noProof/>
            </w:rPr>
            <w:tab/>
          </w:r>
          <w:r>
            <w:rPr>
              <w:noProof/>
            </w:rPr>
            <w:fldChar w:fldCharType="begin"/>
          </w:r>
          <w:r>
            <w:rPr>
              <w:noProof/>
            </w:rPr>
            <w:instrText xml:space="preserve"> PAGEREF _Toc19723238 \h </w:instrText>
          </w:r>
          <w:r>
            <w:rPr>
              <w:noProof/>
            </w:rPr>
          </w:r>
          <w:r>
            <w:rPr>
              <w:noProof/>
            </w:rPr>
            <w:fldChar w:fldCharType="separate"/>
          </w:r>
          <w:r>
            <w:rPr>
              <w:noProof/>
            </w:rPr>
            <w:t>26</w:t>
          </w:r>
          <w:r>
            <w:rPr>
              <w:noProof/>
            </w:rPr>
            <w:fldChar w:fldCharType="end"/>
          </w:r>
        </w:p>
        <w:p w14:paraId="5FFA67D5" w14:textId="7F8C068D" w:rsidR="00C2222F" w:rsidRDefault="00C2222F">
          <w:pPr>
            <w:pStyle w:val="TM3"/>
            <w:tabs>
              <w:tab w:val="right" w:leader="dot" w:pos="9618"/>
            </w:tabs>
            <w:rPr>
              <w:rFonts w:asciiTheme="minorHAnsi" w:eastAsiaTheme="minorEastAsia" w:hAnsiTheme="minorHAnsi" w:cstheme="minorBidi"/>
              <w:noProof/>
            </w:rPr>
          </w:pPr>
          <w:r>
            <w:rPr>
              <w:noProof/>
            </w:rPr>
            <w:t>3.2.4 Idem</w:t>
          </w:r>
          <w:r>
            <w:rPr>
              <w:noProof/>
            </w:rPr>
            <w:tab/>
          </w:r>
          <w:r>
            <w:rPr>
              <w:noProof/>
            </w:rPr>
            <w:fldChar w:fldCharType="begin"/>
          </w:r>
          <w:r>
            <w:rPr>
              <w:noProof/>
            </w:rPr>
            <w:instrText xml:space="preserve"> PAGEREF _Toc19723239 \h </w:instrText>
          </w:r>
          <w:r>
            <w:rPr>
              <w:noProof/>
            </w:rPr>
          </w:r>
          <w:r>
            <w:rPr>
              <w:noProof/>
            </w:rPr>
            <w:fldChar w:fldCharType="separate"/>
          </w:r>
          <w:r>
            <w:rPr>
              <w:noProof/>
            </w:rPr>
            <w:t>26</w:t>
          </w:r>
          <w:r>
            <w:rPr>
              <w:noProof/>
            </w:rPr>
            <w:fldChar w:fldCharType="end"/>
          </w:r>
        </w:p>
        <w:p w14:paraId="246E36F7" w14:textId="2038A65E" w:rsidR="00C2222F" w:rsidRDefault="00C2222F">
          <w:pPr>
            <w:pStyle w:val="TM1"/>
            <w:tabs>
              <w:tab w:val="right" w:leader="dot" w:pos="9618"/>
            </w:tabs>
            <w:rPr>
              <w:rFonts w:asciiTheme="minorHAnsi" w:eastAsiaTheme="minorEastAsia" w:hAnsiTheme="minorHAnsi" w:cstheme="minorBidi"/>
              <w:noProof/>
            </w:rPr>
          </w:pPr>
          <w:r>
            <w:rPr>
              <w:noProof/>
            </w:rPr>
            <w:t>4 Le plagiat</w:t>
          </w:r>
          <w:r>
            <w:rPr>
              <w:noProof/>
            </w:rPr>
            <w:tab/>
          </w:r>
          <w:r>
            <w:rPr>
              <w:noProof/>
            </w:rPr>
            <w:fldChar w:fldCharType="begin"/>
          </w:r>
          <w:r>
            <w:rPr>
              <w:noProof/>
            </w:rPr>
            <w:instrText xml:space="preserve"> PAGEREF _Toc19723240 \h </w:instrText>
          </w:r>
          <w:r>
            <w:rPr>
              <w:noProof/>
            </w:rPr>
          </w:r>
          <w:r>
            <w:rPr>
              <w:noProof/>
            </w:rPr>
            <w:fldChar w:fldCharType="separate"/>
          </w:r>
          <w:r>
            <w:rPr>
              <w:noProof/>
            </w:rPr>
            <w:t>27</w:t>
          </w:r>
          <w:r>
            <w:rPr>
              <w:noProof/>
            </w:rPr>
            <w:fldChar w:fldCharType="end"/>
          </w:r>
        </w:p>
        <w:p w14:paraId="333F5A61" w14:textId="1A1688A0" w:rsidR="00C2222F" w:rsidRDefault="00C2222F">
          <w:pPr>
            <w:pStyle w:val="TM2"/>
            <w:tabs>
              <w:tab w:val="right" w:leader="dot" w:pos="9618"/>
            </w:tabs>
            <w:rPr>
              <w:rFonts w:asciiTheme="minorHAnsi" w:eastAsiaTheme="minorEastAsia" w:hAnsiTheme="minorHAnsi" w:cstheme="minorBidi"/>
              <w:noProof/>
            </w:rPr>
          </w:pPr>
          <w:r>
            <w:rPr>
              <w:noProof/>
            </w:rPr>
            <w:t>4.1 Reproduire des propos à l’identique</w:t>
          </w:r>
          <w:r>
            <w:rPr>
              <w:noProof/>
            </w:rPr>
            <w:tab/>
          </w:r>
          <w:r>
            <w:rPr>
              <w:noProof/>
            </w:rPr>
            <w:fldChar w:fldCharType="begin"/>
          </w:r>
          <w:r>
            <w:rPr>
              <w:noProof/>
            </w:rPr>
            <w:instrText xml:space="preserve"> PAGEREF _Toc19723241 \h </w:instrText>
          </w:r>
          <w:r>
            <w:rPr>
              <w:noProof/>
            </w:rPr>
          </w:r>
          <w:r>
            <w:rPr>
              <w:noProof/>
            </w:rPr>
            <w:fldChar w:fldCharType="separate"/>
          </w:r>
          <w:r>
            <w:rPr>
              <w:noProof/>
            </w:rPr>
            <w:t>27</w:t>
          </w:r>
          <w:r>
            <w:rPr>
              <w:noProof/>
            </w:rPr>
            <w:fldChar w:fldCharType="end"/>
          </w:r>
        </w:p>
        <w:p w14:paraId="207AFB01" w14:textId="79946B74" w:rsidR="00C2222F" w:rsidRDefault="00C2222F">
          <w:pPr>
            <w:pStyle w:val="TM2"/>
            <w:tabs>
              <w:tab w:val="right" w:leader="dot" w:pos="9618"/>
            </w:tabs>
            <w:rPr>
              <w:rFonts w:asciiTheme="minorHAnsi" w:eastAsiaTheme="minorEastAsia" w:hAnsiTheme="minorHAnsi" w:cstheme="minorBidi"/>
              <w:noProof/>
            </w:rPr>
          </w:pPr>
          <w:r>
            <w:rPr>
              <w:noProof/>
            </w:rPr>
            <w:t>4.2 Paraphraser</w:t>
          </w:r>
          <w:r>
            <w:rPr>
              <w:noProof/>
            </w:rPr>
            <w:tab/>
          </w:r>
          <w:r>
            <w:rPr>
              <w:noProof/>
            </w:rPr>
            <w:fldChar w:fldCharType="begin"/>
          </w:r>
          <w:r>
            <w:rPr>
              <w:noProof/>
            </w:rPr>
            <w:instrText xml:space="preserve"> PAGEREF _Toc19723242 \h </w:instrText>
          </w:r>
          <w:r>
            <w:rPr>
              <w:noProof/>
            </w:rPr>
          </w:r>
          <w:r>
            <w:rPr>
              <w:noProof/>
            </w:rPr>
            <w:fldChar w:fldCharType="separate"/>
          </w:r>
          <w:r>
            <w:rPr>
              <w:noProof/>
            </w:rPr>
            <w:t>28</w:t>
          </w:r>
          <w:r>
            <w:rPr>
              <w:noProof/>
            </w:rPr>
            <w:fldChar w:fldCharType="end"/>
          </w:r>
        </w:p>
        <w:p w14:paraId="28FC1EF2" w14:textId="5314DE60" w:rsidR="00C2222F" w:rsidRDefault="00C2222F">
          <w:pPr>
            <w:pStyle w:val="TM2"/>
            <w:tabs>
              <w:tab w:val="right" w:leader="dot" w:pos="9618"/>
            </w:tabs>
            <w:rPr>
              <w:rFonts w:asciiTheme="minorHAnsi" w:eastAsiaTheme="minorEastAsia" w:hAnsiTheme="minorHAnsi" w:cstheme="minorBidi"/>
              <w:noProof/>
            </w:rPr>
          </w:pPr>
          <w:r>
            <w:rPr>
              <w:noProof/>
            </w:rPr>
            <w:t>4.3 Traduire un texte ou un extrait de texte</w:t>
          </w:r>
          <w:r>
            <w:rPr>
              <w:noProof/>
            </w:rPr>
            <w:tab/>
          </w:r>
          <w:r>
            <w:rPr>
              <w:noProof/>
            </w:rPr>
            <w:fldChar w:fldCharType="begin"/>
          </w:r>
          <w:r>
            <w:rPr>
              <w:noProof/>
            </w:rPr>
            <w:instrText xml:space="preserve"> PAGEREF _Toc19723243 \h </w:instrText>
          </w:r>
          <w:r>
            <w:rPr>
              <w:noProof/>
            </w:rPr>
          </w:r>
          <w:r>
            <w:rPr>
              <w:noProof/>
            </w:rPr>
            <w:fldChar w:fldCharType="separate"/>
          </w:r>
          <w:r>
            <w:rPr>
              <w:noProof/>
            </w:rPr>
            <w:t>28</w:t>
          </w:r>
          <w:r>
            <w:rPr>
              <w:noProof/>
            </w:rPr>
            <w:fldChar w:fldCharType="end"/>
          </w:r>
        </w:p>
        <w:p w14:paraId="6B3BEBA0" w14:textId="394716E8" w:rsidR="00C2222F" w:rsidRDefault="00C2222F">
          <w:pPr>
            <w:pStyle w:val="TM2"/>
            <w:tabs>
              <w:tab w:val="right" w:leader="dot" w:pos="9618"/>
            </w:tabs>
            <w:rPr>
              <w:rFonts w:asciiTheme="minorHAnsi" w:eastAsiaTheme="minorEastAsia" w:hAnsiTheme="minorHAnsi" w:cstheme="minorBidi"/>
              <w:noProof/>
            </w:rPr>
          </w:pPr>
          <w:r>
            <w:rPr>
              <w:noProof/>
            </w:rPr>
            <w:t>4.4 Insérer des illustrations</w:t>
          </w:r>
          <w:r>
            <w:rPr>
              <w:noProof/>
            </w:rPr>
            <w:tab/>
          </w:r>
          <w:r>
            <w:rPr>
              <w:noProof/>
            </w:rPr>
            <w:fldChar w:fldCharType="begin"/>
          </w:r>
          <w:r>
            <w:rPr>
              <w:noProof/>
            </w:rPr>
            <w:instrText xml:space="preserve"> PAGEREF _Toc19723244 \h </w:instrText>
          </w:r>
          <w:r>
            <w:rPr>
              <w:noProof/>
            </w:rPr>
          </w:r>
          <w:r>
            <w:rPr>
              <w:noProof/>
            </w:rPr>
            <w:fldChar w:fldCharType="separate"/>
          </w:r>
          <w:r>
            <w:rPr>
              <w:noProof/>
            </w:rPr>
            <w:t>29</w:t>
          </w:r>
          <w:r>
            <w:rPr>
              <w:noProof/>
            </w:rPr>
            <w:fldChar w:fldCharType="end"/>
          </w:r>
        </w:p>
        <w:p w14:paraId="74CB3E6D" w14:textId="7E7C41F5" w:rsidR="00C2222F" w:rsidRDefault="00C2222F">
          <w:pPr>
            <w:pStyle w:val="TM2"/>
            <w:tabs>
              <w:tab w:val="right" w:leader="dot" w:pos="9618"/>
            </w:tabs>
            <w:rPr>
              <w:rFonts w:asciiTheme="minorHAnsi" w:eastAsiaTheme="minorEastAsia" w:hAnsiTheme="minorHAnsi" w:cstheme="minorBidi"/>
              <w:noProof/>
            </w:rPr>
          </w:pPr>
          <w:r>
            <w:rPr>
              <w:noProof/>
            </w:rPr>
            <w:t xml:space="preserve">4.5 </w:t>
          </w:r>
          <w:r w:rsidRPr="004A15F1">
            <w:rPr>
              <w:noProof/>
              <w:color w:val="000000"/>
            </w:rPr>
            <w:t>Ajouter ou supprimer une partie de texte</w:t>
          </w:r>
          <w:r>
            <w:rPr>
              <w:noProof/>
            </w:rPr>
            <w:tab/>
          </w:r>
          <w:r>
            <w:rPr>
              <w:noProof/>
            </w:rPr>
            <w:fldChar w:fldCharType="begin"/>
          </w:r>
          <w:r>
            <w:rPr>
              <w:noProof/>
            </w:rPr>
            <w:instrText xml:space="preserve"> PAGEREF _Toc19723245 \h </w:instrText>
          </w:r>
          <w:r>
            <w:rPr>
              <w:noProof/>
            </w:rPr>
          </w:r>
          <w:r>
            <w:rPr>
              <w:noProof/>
            </w:rPr>
            <w:fldChar w:fldCharType="separate"/>
          </w:r>
          <w:r>
            <w:rPr>
              <w:noProof/>
            </w:rPr>
            <w:t>29</w:t>
          </w:r>
          <w:r>
            <w:rPr>
              <w:noProof/>
            </w:rPr>
            <w:fldChar w:fldCharType="end"/>
          </w:r>
        </w:p>
        <w:p w14:paraId="3426CB9E" w14:textId="6B3BA476" w:rsidR="00C2222F" w:rsidRDefault="00C2222F">
          <w:pPr>
            <w:pStyle w:val="TM2"/>
            <w:tabs>
              <w:tab w:val="right" w:leader="dot" w:pos="9618"/>
            </w:tabs>
            <w:rPr>
              <w:rFonts w:asciiTheme="minorHAnsi" w:eastAsiaTheme="minorEastAsia" w:hAnsiTheme="minorHAnsi" w:cstheme="minorBidi"/>
              <w:noProof/>
            </w:rPr>
          </w:pPr>
          <w:r>
            <w:rPr>
              <w:noProof/>
            </w:rPr>
            <w:t>4.6 Notion de “notoriété publique”</w:t>
          </w:r>
          <w:r>
            <w:rPr>
              <w:noProof/>
            </w:rPr>
            <w:tab/>
          </w:r>
          <w:r>
            <w:rPr>
              <w:noProof/>
            </w:rPr>
            <w:fldChar w:fldCharType="begin"/>
          </w:r>
          <w:r>
            <w:rPr>
              <w:noProof/>
            </w:rPr>
            <w:instrText xml:space="preserve"> PAGEREF _Toc19723246 \h </w:instrText>
          </w:r>
          <w:r>
            <w:rPr>
              <w:noProof/>
            </w:rPr>
          </w:r>
          <w:r>
            <w:rPr>
              <w:noProof/>
            </w:rPr>
            <w:fldChar w:fldCharType="separate"/>
          </w:r>
          <w:r>
            <w:rPr>
              <w:noProof/>
            </w:rPr>
            <w:t>29</w:t>
          </w:r>
          <w:r>
            <w:rPr>
              <w:noProof/>
            </w:rPr>
            <w:fldChar w:fldCharType="end"/>
          </w:r>
        </w:p>
        <w:p w14:paraId="4F5E3527" w14:textId="2372F7F3" w:rsidR="00C2222F" w:rsidRDefault="00C2222F">
          <w:pPr>
            <w:pStyle w:val="TM1"/>
            <w:tabs>
              <w:tab w:val="right" w:leader="dot" w:pos="9618"/>
            </w:tabs>
            <w:rPr>
              <w:rFonts w:asciiTheme="minorHAnsi" w:eastAsiaTheme="minorEastAsia" w:hAnsiTheme="minorHAnsi" w:cstheme="minorBidi"/>
              <w:noProof/>
            </w:rPr>
          </w:pPr>
          <w:r>
            <w:rPr>
              <w:noProof/>
            </w:rPr>
            <w:lastRenderedPageBreak/>
            <w:t>5 Classer la liste de références bibliographiques</w:t>
          </w:r>
          <w:r>
            <w:rPr>
              <w:noProof/>
            </w:rPr>
            <w:tab/>
          </w:r>
          <w:r>
            <w:rPr>
              <w:noProof/>
            </w:rPr>
            <w:fldChar w:fldCharType="begin"/>
          </w:r>
          <w:r>
            <w:rPr>
              <w:noProof/>
            </w:rPr>
            <w:instrText xml:space="preserve"> PAGEREF _Toc19723247 \h </w:instrText>
          </w:r>
          <w:r>
            <w:rPr>
              <w:noProof/>
            </w:rPr>
          </w:r>
          <w:r>
            <w:rPr>
              <w:noProof/>
            </w:rPr>
            <w:fldChar w:fldCharType="separate"/>
          </w:r>
          <w:r>
            <w:rPr>
              <w:noProof/>
            </w:rPr>
            <w:t>30</w:t>
          </w:r>
          <w:r>
            <w:rPr>
              <w:noProof/>
            </w:rPr>
            <w:fldChar w:fldCharType="end"/>
          </w:r>
        </w:p>
        <w:p w14:paraId="6C2A0151" w14:textId="11079423" w:rsidR="00C2222F" w:rsidRDefault="00C2222F">
          <w:pPr>
            <w:pStyle w:val="TM2"/>
            <w:tabs>
              <w:tab w:val="right" w:leader="dot" w:pos="9618"/>
            </w:tabs>
            <w:rPr>
              <w:rFonts w:asciiTheme="minorHAnsi" w:eastAsiaTheme="minorEastAsia" w:hAnsiTheme="minorHAnsi" w:cstheme="minorBidi"/>
              <w:noProof/>
            </w:rPr>
          </w:pPr>
          <w:r>
            <w:rPr>
              <w:noProof/>
            </w:rPr>
            <w:t>5.1 Classement alphabétique par auteur (méthode classique)</w:t>
          </w:r>
          <w:r>
            <w:rPr>
              <w:noProof/>
            </w:rPr>
            <w:tab/>
          </w:r>
          <w:r>
            <w:rPr>
              <w:noProof/>
            </w:rPr>
            <w:fldChar w:fldCharType="begin"/>
          </w:r>
          <w:r>
            <w:rPr>
              <w:noProof/>
            </w:rPr>
            <w:instrText xml:space="preserve"> PAGEREF _Toc19723248 \h </w:instrText>
          </w:r>
          <w:r>
            <w:rPr>
              <w:noProof/>
            </w:rPr>
          </w:r>
          <w:r>
            <w:rPr>
              <w:noProof/>
            </w:rPr>
            <w:fldChar w:fldCharType="separate"/>
          </w:r>
          <w:r>
            <w:rPr>
              <w:noProof/>
            </w:rPr>
            <w:t>30</w:t>
          </w:r>
          <w:r>
            <w:rPr>
              <w:noProof/>
            </w:rPr>
            <w:fldChar w:fldCharType="end"/>
          </w:r>
        </w:p>
        <w:p w14:paraId="22816CB3" w14:textId="36E3A6F9" w:rsidR="00C2222F" w:rsidRDefault="00C2222F">
          <w:pPr>
            <w:pStyle w:val="TM2"/>
            <w:tabs>
              <w:tab w:val="right" w:leader="dot" w:pos="9618"/>
            </w:tabs>
            <w:rPr>
              <w:rFonts w:asciiTheme="minorHAnsi" w:eastAsiaTheme="minorEastAsia" w:hAnsiTheme="minorHAnsi" w:cstheme="minorBidi"/>
              <w:noProof/>
            </w:rPr>
          </w:pPr>
          <w:r>
            <w:rPr>
              <w:noProof/>
            </w:rPr>
            <w:t>5.2 Classement par type de documents et auteur</w:t>
          </w:r>
          <w:r>
            <w:rPr>
              <w:noProof/>
            </w:rPr>
            <w:tab/>
          </w:r>
          <w:r>
            <w:rPr>
              <w:noProof/>
            </w:rPr>
            <w:fldChar w:fldCharType="begin"/>
          </w:r>
          <w:r>
            <w:rPr>
              <w:noProof/>
            </w:rPr>
            <w:instrText xml:space="preserve"> PAGEREF _Toc19723249 \h </w:instrText>
          </w:r>
          <w:r>
            <w:rPr>
              <w:noProof/>
            </w:rPr>
          </w:r>
          <w:r>
            <w:rPr>
              <w:noProof/>
            </w:rPr>
            <w:fldChar w:fldCharType="separate"/>
          </w:r>
          <w:r>
            <w:rPr>
              <w:noProof/>
            </w:rPr>
            <w:t>30</w:t>
          </w:r>
          <w:r>
            <w:rPr>
              <w:noProof/>
            </w:rPr>
            <w:fldChar w:fldCharType="end"/>
          </w:r>
        </w:p>
        <w:p w14:paraId="5A33D4A2" w14:textId="19D57BF5" w:rsidR="00C2222F" w:rsidRDefault="00C2222F">
          <w:pPr>
            <w:pStyle w:val="TM2"/>
            <w:tabs>
              <w:tab w:val="right" w:leader="dot" w:pos="9618"/>
            </w:tabs>
            <w:rPr>
              <w:rFonts w:asciiTheme="minorHAnsi" w:eastAsiaTheme="minorEastAsia" w:hAnsiTheme="minorHAnsi" w:cstheme="minorBidi"/>
              <w:noProof/>
            </w:rPr>
          </w:pPr>
          <w:r>
            <w:rPr>
              <w:noProof/>
            </w:rPr>
            <w:t>5.3 Classement par thématiques</w:t>
          </w:r>
          <w:r>
            <w:rPr>
              <w:noProof/>
            </w:rPr>
            <w:tab/>
          </w:r>
          <w:r>
            <w:rPr>
              <w:noProof/>
            </w:rPr>
            <w:fldChar w:fldCharType="begin"/>
          </w:r>
          <w:r>
            <w:rPr>
              <w:noProof/>
            </w:rPr>
            <w:instrText xml:space="preserve"> PAGEREF _Toc19723250 \h </w:instrText>
          </w:r>
          <w:r>
            <w:rPr>
              <w:noProof/>
            </w:rPr>
          </w:r>
          <w:r>
            <w:rPr>
              <w:noProof/>
            </w:rPr>
            <w:fldChar w:fldCharType="separate"/>
          </w:r>
          <w:r>
            <w:rPr>
              <w:noProof/>
            </w:rPr>
            <w:t>30</w:t>
          </w:r>
          <w:r>
            <w:rPr>
              <w:noProof/>
            </w:rPr>
            <w:fldChar w:fldCharType="end"/>
          </w:r>
        </w:p>
        <w:p w14:paraId="1171413E" w14:textId="4DAD8753" w:rsidR="00C2222F" w:rsidRDefault="00C2222F">
          <w:pPr>
            <w:pStyle w:val="TM1"/>
            <w:tabs>
              <w:tab w:val="right" w:leader="dot" w:pos="9618"/>
            </w:tabs>
            <w:rPr>
              <w:rFonts w:asciiTheme="minorHAnsi" w:eastAsiaTheme="minorEastAsia" w:hAnsiTheme="minorHAnsi" w:cstheme="minorBidi"/>
              <w:noProof/>
            </w:rPr>
          </w:pPr>
          <w:r>
            <w:rPr>
              <w:noProof/>
            </w:rPr>
            <w:t>6 Commenter les références bibliographiques</w:t>
          </w:r>
          <w:r>
            <w:rPr>
              <w:noProof/>
            </w:rPr>
            <w:tab/>
          </w:r>
          <w:r>
            <w:rPr>
              <w:noProof/>
            </w:rPr>
            <w:fldChar w:fldCharType="begin"/>
          </w:r>
          <w:r>
            <w:rPr>
              <w:noProof/>
            </w:rPr>
            <w:instrText xml:space="preserve"> PAGEREF _Toc19723251 \h </w:instrText>
          </w:r>
          <w:r>
            <w:rPr>
              <w:noProof/>
            </w:rPr>
          </w:r>
          <w:r>
            <w:rPr>
              <w:noProof/>
            </w:rPr>
            <w:fldChar w:fldCharType="separate"/>
          </w:r>
          <w:r>
            <w:rPr>
              <w:noProof/>
            </w:rPr>
            <w:t>31</w:t>
          </w:r>
          <w:r>
            <w:rPr>
              <w:noProof/>
            </w:rPr>
            <w:fldChar w:fldCharType="end"/>
          </w:r>
        </w:p>
        <w:p w14:paraId="40E09AB3" w14:textId="1455EC88" w:rsidR="00C2222F" w:rsidRDefault="00C2222F">
          <w:pPr>
            <w:pStyle w:val="TM1"/>
            <w:tabs>
              <w:tab w:val="right" w:leader="dot" w:pos="9618"/>
            </w:tabs>
            <w:rPr>
              <w:rFonts w:asciiTheme="minorHAnsi" w:eastAsiaTheme="minorEastAsia" w:hAnsiTheme="minorHAnsi" w:cstheme="minorBidi"/>
              <w:noProof/>
            </w:rPr>
          </w:pPr>
          <w:r>
            <w:rPr>
              <w:noProof/>
            </w:rPr>
            <w:t>7. Analyse critique des sources : Wikipedia and Co</w:t>
          </w:r>
          <w:r>
            <w:rPr>
              <w:noProof/>
            </w:rPr>
            <w:tab/>
          </w:r>
          <w:r>
            <w:rPr>
              <w:noProof/>
            </w:rPr>
            <w:fldChar w:fldCharType="begin"/>
          </w:r>
          <w:r>
            <w:rPr>
              <w:noProof/>
            </w:rPr>
            <w:instrText xml:space="preserve"> PAGEREF _Toc19723252 \h </w:instrText>
          </w:r>
          <w:r>
            <w:rPr>
              <w:noProof/>
            </w:rPr>
          </w:r>
          <w:r>
            <w:rPr>
              <w:noProof/>
            </w:rPr>
            <w:fldChar w:fldCharType="separate"/>
          </w:r>
          <w:r>
            <w:rPr>
              <w:noProof/>
            </w:rPr>
            <w:t>33</w:t>
          </w:r>
          <w:r>
            <w:rPr>
              <w:noProof/>
            </w:rPr>
            <w:fldChar w:fldCharType="end"/>
          </w:r>
        </w:p>
        <w:p w14:paraId="039BA131" w14:textId="27B71A5E" w:rsidR="00C2222F" w:rsidRDefault="00C2222F">
          <w:pPr>
            <w:pStyle w:val="TM1"/>
            <w:tabs>
              <w:tab w:val="right" w:leader="dot" w:pos="9618"/>
            </w:tabs>
            <w:rPr>
              <w:rFonts w:asciiTheme="minorHAnsi" w:eastAsiaTheme="minorEastAsia" w:hAnsiTheme="minorHAnsi" w:cstheme="minorBidi"/>
              <w:noProof/>
            </w:rPr>
          </w:pPr>
          <w:r>
            <w:rPr>
              <w:noProof/>
            </w:rPr>
            <w:t>Conclusion</w:t>
          </w:r>
          <w:r>
            <w:rPr>
              <w:noProof/>
            </w:rPr>
            <w:tab/>
          </w:r>
          <w:r>
            <w:rPr>
              <w:noProof/>
            </w:rPr>
            <w:fldChar w:fldCharType="begin"/>
          </w:r>
          <w:r>
            <w:rPr>
              <w:noProof/>
            </w:rPr>
            <w:instrText xml:space="preserve"> PAGEREF _Toc19723253 \h </w:instrText>
          </w:r>
          <w:r>
            <w:rPr>
              <w:noProof/>
            </w:rPr>
          </w:r>
          <w:r>
            <w:rPr>
              <w:noProof/>
            </w:rPr>
            <w:fldChar w:fldCharType="separate"/>
          </w:r>
          <w:r>
            <w:rPr>
              <w:noProof/>
            </w:rPr>
            <w:t>35</w:t>
          </w:r>
          <w:r>
            <w:rPr>
              <w:noProof/>
            </w:rPr>
            <w:fldChar w:fldCharType="end"/>
          </w:r>
        </w:p>
        <w:p w14:paraId="04839851" w14:textId="4B4AA2B1" w:rsidR="00C2222F" w:rsidRDefault="00C2222F">
          <w:pPr>
            <w:pStyle w:val="TM1"/>
            <w:tabs>
              <w:tab w:val="right" w:leader="dot" w:pos="9618"/>
            </w:tabs>
            <w:rPr>
              <w:rFonts w:asciiTheme="minorHAnsi" w:eastAsiaTheme="minorEastAsia" w:hAnsiTheme="minorHAnsi" w:cstheme="minorBidi"/>
              <w:noProof/>
            </w:rPr>
          </w:pPr>
          <w:r>
            <w:rPr>
              <w:noProof/>
            </w:rPr>
            <w:t>Bibliographie</w:t>
          </w:r>
          <w:r>
            <w:rPr>
              <w:noProof/>
            </w:rPr>
            <w:tab/>
          </w:r>
          <w:r>
            <w:rPr>
              <w:noProof/>
            </w:rPr>
            <w:fldChar w:fldCharType="begin"/>
          </w:r>
          <w:r>
            <w:rPr>
              <w:noProof/>
            </w:rPr>
            <w:instrText xml:space="preserve"> PAGEREF _Toc19723254 \h </w:instrText>
          </w:r>
          <w:r>
            <w:rPr>
              <w:noProof/>
            </w:rPr>
          </w:r>
          <w:r>
            <w:rPr>
              <w:noProof/>
            </w:rPr>
            <w:fldChar w:fldCharType="separate"/>
          </w:r>
          <w:r>
            <w:rPr>
              <w:noProof/>
            </w:rPr>
            <w:t>36</w:t>
          </w:r>
          <w:r>
            <w:rPr>
              <w:noProof/>
            </w:rPr>
            <w:fldChar w:fldCharType="end"/>
          </w:r>
        </w:p>
        <w:p w14:paraId="477701CA" w14:textId="18B09C0A" w:rsidR="00C2222F" w:rsidRDefault="00C2222F">
          <w:pPr>
            <w:pStyle w:val="TM2"/>
            <w:tabs>
              <w:tab w:val="right" w:leader="dot" w:pos="9618"/>
            </w:tabs>
            <w:rPr>
              <w:rFonts w:asciiTheme="minorHAnsi" w:eastAsiaTheme="minorEastAsia" w:hAnsiTheme="minorHAnsi" w:cstheme="minorBidi"/>
              <w:noProof/>
            </w:rPr>
          </w:pPr>
          <w:r>
            <w:rPr>
              <w:noProof/>
            </w:rPr>
            <w:t>Références bibliographiques</w:t>
          </w:r>
          <w:r>
            <w:rPr>
              <w:noProof/>
            </w:rPr>
            <w:tab/>
          </w:r>
          <w:r>
            <w:rPr>
              <w:noProof/>
            </w:rPr>
            <w:fldChar w:fldCharType="begin"/>
          </w:r>
          <w:r>
            <w:rPr>
              <w:noProof/>
            </w:rPr>
            <w:instrText xml:space="preserve"> PAGEREF _Toc19723255 \h </w:instrText>
          </w:r>
          <w:r>
            <w:rPr>
              <w:noProof/>
            </w:rPr>
          </w:r>
          <w:r>
            <w:rPr>
              <w:noProof/>
            </w:rPr>
            <w:fldChar w:fldCharType="separate"/>
          </w:r>
          <w:r>
            <w:rPr>
              <w:noProof/>
            </w:rPr>
            <w:t>36</w:t>
          </w:r>
          <w:r>
            <w:rPr>
              <w:noProof/>
            </w:rPr>
            <w:fldChar w:fldCharType="end"/>
          </w:r>
        </w:p>
        <w:p w14:paraId="3B8C7C39" w14:textId="24E4A947" w:rsidR="00C2222F" w:rsidRDefault="00C2222F">
          <w:pPr>
            <w:pStyle w:val="TM2"/>
            <w:tabs>
              <w:tab w:val="right" w:leader="dot" w:pos="9618"/>
            </w:tabs>
            <w:rPr>
              <w:rFonts w:asciiTheme="minorHAnsi" w:eastAsiaTheme="minorEastAsia" w:hAnsiTheme="minorHAnsi" w:cstheme="minorBidi"/>
              <w:noProof/>
            </w:rPr>
          </w:pPr>
          <w:r>
            <w:rPr>
              <w:noProof/>
            </w:rPr>
            <w:t>Plagiat et citation des sources</w:t>
          </w:r>
          <w:r>
            <w:rPr>
              <w:noProof/>
            </w:rPr>
            <w:tab/>
          </w:r>
          <w:r>
            <w:rPr>
              <w:noProof/>
            </w:rPr>
            <w:fldChar w:fldCharType="begin"/>
          </w:r>
          <w:r>
            <w:rPr>
              <w:noProof/>
            </w:rPr>
            <w:instrText xml:space="preserve"> PAGEREF _Toc19723256 \h </w:instrText>
          </w:r>
          <w:r>
            <w:rPr>
              <w:noProof/>
            </w:rPr>
          </w:r>
          <w:r>
            <w:rPr>
              <w:noProof/>
            </w:rPr>
            <w:fldChar w:fldCharType="separate"/>
          </w:r>
          <w:r>
            <w:rPr>
              <w:noProof/>
            </w:rPr>
            <w:t>36</w:t>
          </w:r>
          <w:r>
            <w:rPr>
              <w:noProof/>
            </w:rPr>
            <w:fldChar w:fldCharType="end"/>
          </w:r>
        </w:p>
        <w:p w14:paraId="17866862" w14:textId="6B1AF41E" w:rsidR="00C2222F" w:rsidRDefault="00C2222F">
          <w:pPr>
            <w:pStyle w:val="TM2"/>
            <w:tabs>
              <w:tab w:val="right" w:leader="dot" w:pos="9618"/>
            </w:tabs>
            <w:rPr>
              <w:rFonts w:asciiTheme="minorHAnsi" w:eastAsiaTheme="minorEastAsia" w:hAnsiTheme="minorHAnsi" w:cstheme="minorBidi"/>
              <w:noProof/>
            </w:rPr>
          </w:pPr>
          <w:r>
            <w:rPr>
              <w:noProof/>
            </w:rPr>
            <w:t>Aide à la rédaction</w:t>
          </w:r>
          <w:r>
            <w:rPr>
              <w:noProof/>
            </w:rPr>
            <w:tab/>
          </w:r>
          <w:r>
            <w:rPr>
              <w:noProof/>
            </w:rPr>
            <w:fldChar w:fldCharType="begin"/>
          </w:r>
          <w:r>
            <w:rPr>
              <w:noProof/>
            </w:rPr>
            <w:instrText xml:space="preserve"> PAGEREF _Toc19723257 \h </w:instrText>
          </w:r>
          <w:r>
            <w:rPr>
              <w:noProof/>
            </w:rPr>
          </w:r>
          <w:r>
            <w:rPr>
              <w:noProof/>
            </w:rPr>
            <w:fldChar w:fldCharType="separate"/>
          </w:r>
          <w:r>
            <w:rPr>
              <w:noProof/>
            </w:rPr>
            <w:t>37</w:t>
          </w:r>
          <w:r>
            <w:rPr>
              <w:noProof/>
            </w:rPr>
            <w:fldChar w:fldCharType="end"/>
          </w:r>
        </w:p>
        <w:p w14:paraId="2D35C5B3" w14:textId="77777777" w:rsidR="00555D05" w:rsidRPr="008845E6" w:rsidRDefault="008845E6" w:rsidP="008845E6">
          <w:pPr>
            <w:spacing w:before="80" w:line="240" w:lineRule="auto"/>
            <w:rPr>
              <w:color w:val="1155CC"/>
              <w:u w:val="single"/>
            </w:rPr>
          </w:pPr>
          <w:r>
            <w:fldChar w:fldCharType="end"/>
          </w:r>
        </w:p>
      </w:sdtContent>
    </w:sdt>
    <w:bookmarkStart w:id="3" w:name="_wepn5x6vioic" w:colFirst="0" w:colLast="0" w:displacedByCustomXml="prev"/>
    <w:bookmarkEnd w:id="3" w:displacedByCustomXml="prev"/>
    <w:p w14:paraId="02EE26F1" w14:textId="77777777" w:rsidR="00555D05" w:rsidRDefault="00AE0D86">
      <w:pPr>
        <w:pStyle w:val="Titre1"/>
        <w:pBdr>
          <w:top w:val="nil"/>
          <w:left w:val="nil"/>
          <w:bottom w:val="nil"/>
          <w:right w:val="nil"/>
          <w:between w:val="nil"/>
        </w:pBdr>
      </w:pPr>
      <w:bookmarkStart w:id="4" w:name="_9yxtnihat1mx" w:colFirst="0" w:colLast="0"/>
      <w:bookmarkEnd w:id="4"/>
      <w:r>
        <w:br w:type="page"/>
      </w:r>
    </w:p>
    <w:p w14:paraId="0558A6E6" w14:textId="77777777" w:rsidR="00555D05" w:rsidRDefault="00AE0D86">
      <w:pPr>
        <w:pStyle w:val="Titre1"/>
        <w:pBdr>
          <w:top w:val="nil"/>
          <w:left w:val="nil"/>
          <w:bottom w:val="nil"/>
          <w:right w:val="nil"/>
          <w:between w:val="nil"/>
        </w:pBdr>
      </w:pPr>
      <w:bookmarkStart w:id="5" w:name="_Toc19723193"/>
      <w:r>
        <w:lastRenderedPageBreak/>
        <w:t>Introduction</w:t>
      </w:r>
      <w:bookmarkEnd w:id="5"/>
      <w:r>
        <w:t xml:space="preserve">  </w:t>
      </w:r>
    </w:p>
    <w:p w14:paraId="350773A4" w14:textId="77777777" w:rsidR="00555D05" w:rsidRDefault="00AE0D86">
      <w:pPr>
        <w:pBdr>
          <w:top w:val="nil"/>
          <w:left w:val="nil"/>
          <w:bottom w:val="nil"/>
          <w:right w:val="nil"/>
          <w:between w:val="nil"/>
        </w:pBdr>
      </w:pPr>
      <w:r>
        <w:t xml:space="preserve">Le présent document est </w:t>
      </w:r>
      <w:r w:rsidRPr="008C6523">
        <w:t>destiné aux étudiants de</w:t>
      </w:r>
      <w:r w:rsidR="00377486" w:rsidRPr="008C6523">
        <w:t xml:space="preserve">s </w:t>
      </w:r>
      <w:r w:rsidRPr="008C6523">
        <w:t>section</w:t>
      </w:r>
      <w:r w:rsidR="00377486" w:rsidRPr="008C6523">
        <w:t>s</w:t>
      </w:r>
      <w:r w:rsidRPr="008C6523">
        <w:t xml:space="preserve"> bibliothécaire-documentaliste </w:t>
      </w:r>
      <w:r w:rsidR="00377486" w:rsidRPr="008C6523">
        <w:t xml:space="preserve">et assistant social </w:t>
      </w:r>
      <w:r w:rsidRPr="008C6523">
        <w:t>de la Haute école Bruxelles-Brabant (HE2B), du Domaine</w:t>
      </w:r>
      <w:r w:rsidR="00377486" w:rsidRPr="008C6523">
        <w:t>s</w:t>
      </w:r>
      <w:r w:rsidRPr="008C6523">
        <w:t xml:space="preserve"> Information &amp; Communication</w:t>
      </w:r>
      <w:r w:rsidR="00377486" w:rsidRPr="008C6523">
        <w:t xml:space="preserve"> – Sciences Politiques &amp; Sociales</w:t>
      </w:r>
      <w:r w:rsidRPr="008C6523">
        <w:t>.</w:t>
      </w:r>
    </w:p>
    <w:p w14:paraId="79EC19E1" w14:textId="77777777" w:rsidR="00555D05" w:rsidRDefault="00AE0D86">
      <w:pPr>
        <w:pBdr>
          <w:top w:val="nil"/>
          <w:left w:val="nil"/>
          <w:bottom w:val="nil"/>
          <w:right w:val="nil"/>
          <w:between w:val="nil"/>
        </w:pBdr>
      </w:pPr>
      <w:r>
        <w:t>Il doit être utilisé comme un guide dans l'élaboration des références et citations bibliographiques telles qu'elles doivent apparaître dans les différents travaux, rapports de stages et mémoires de fin d'études, et comme un outil afin d’éviter le plagiat dans les productions personnelles des étudiants.</w:t>
      </w:r>
    </w:p>
    <w:p w14:paraId="71A9D059" w14:textId="77777777" w:rsidR="00555D05" w:rsidRDefault="00AE0D86">
      <w:pPr>
        <w:pBdr>
          <w:top w:val="nil"/>
          <w:left w:val="nil"/>
          <w:bottom w:val="nil"/>
          <w:right w:val="nil"/>
          <w:between w:val="nil"/>
        </w:pBdr>
        <w:tabs>
          <w:tab w:val="left" w:pos="3086"/>
        </w:tabs>
        <w:rPr>
          <w:highlight w:val="white"/>
        </w:rPr>
      </w:pPr>
      <w:r>
        <w:t xml:space="preserve">Le </w:t>
      </w:r>
      <w:r w:rsidRPr="00B758F2">
        <w:rPr>
          <w:b/>
          <w:u w:val="single"/>
        </w:rPr>
        <w:t>plagiat</w:t>
      </w:r>
      <w:r>
        <w:rPr>
          <w:b/>
        </w:rPr>
        <w:t xml:space="preserve"> </w:t>
      </w:r>
      <w:r>
        <w:t xml:space="preserve">(soit, le fait d’utiliser des écrits d’autres auteurs sans les citer dûment) est sanctionné sévèrement, et </w:t>
      </w:r>
      <w:r w:rsidRPr="00B758F2">
        <w:rPr>
          <w:b/>
        </w:rPr>
        <w:t>peut entraîner</w:t>
      </w:r>
      <w:r>
        <w:t xml:space="preserve">, en ce qui </w:t>
      </w:r>
      <w:r w:rsidRPr="008C6523">
        <w:t>concerne no</w:t>
      </w:r>
      <w:r w:rsidR="00377486" w:rsidRPr="008C6523">
        <w:t>s</w:t>
      </w:r>
      <w:r w:rsidRPr="008C6523">
        <w:t xml:space="preserve"> section</w:t>
      </w:r>
      <w:r w:rsidR="00377486" w:rsidRPr="008C6523">
        <w:t>s</w:t>
      </w:r>
      <w:r w:rsidRPr="008C6523">
        <w:t xml:space="preserve">, </w:t>
      </w:r>
      <w:r w:rsidRPr="00B758F2">
        <w:rPr>
          <w:b/>
          <w:u w:val="single"/>
        </w:rPr>
        <w:t>une note nulle, voire l’annulation d’une activité d’apprentissage</w:t>
      </w:r>
      <w:r>
        <w:t>. De plus, tout étudiant récidiviste s’expose à des sanctions disciplinaires. Il est donc utile de bien comprendre ce qu’est le plagiat et que mettre en place pour l’év</w:t>
      </w:r>
      <w:r>
        <w:rPr>
          <w:highlight w:val="white"/>
        </w:rPr>
        <w:t>iter.</w:t>
      </w:r>
    </w:p>
    <w:p w14:paraId="1AAAD574" w14:textId="77777777" w:rsidR="00555D05" w:rsidRDefault="00AE0D86">
      <w:pPr>
        <w:pBdr>
          <w:top w:val="nil"/>
          <w:left w:val="nil"/>
          <w:bottom w:val="nil"/>
          <w:right w:val="nil"/>
          <w:between w:val="nil"/>
        </w:pBdr>
      </w:pPr>
      <w:r>
        <w:t>La plupart des règles de description bibliographique énoncées dans le présent document sont constituées sur base des normes ISO 690 et ISO 690-2. L'ISO 690 de 2010 et la norme AFNOR Z 44-005, traduction intégrale en français (Information et d</w:t>
      </w:r>
      <w:r>
        <w:rPr>
          <w:i/>
          <w:color w:val="000000"/>
        </w:rPr>
        <w:t>ocumentation : Principes directeurs pour la rédaction des références bibliographiques et des citations des ressources d'information</w:t>
      </w:r>
      <w:r>
        <w:t>) se rapporte à tout type de document publié électroniquement ou non. L'ISO 690-2 de 1997 et la norme AFNOR Z 44-005-2, traduction intégrale en français datant de 1998 (</w:t>
      </w:r>
      <w:r>
        <w:rPr>
          <w:i/>
          <w:color w:val="000000"/>
        </w:rPr>
        <w:t xml:space="preserve">Information et documentation : Références bibliographiques : Partie </w:t>
      </w:r>
      <w:proofErr w:type="gramStart"/>
      <w:r>
        <w:rPr>
          <w:i/>
          <w:color w:val="000000"/>
        </w:rPr>
        <w:t>2:</w:t>
      </w:r>
      <w:proofErr w:type="gramEnd"/>
      <w:r>
        <w:rPr>
          <w:i/>
          <w:color w:val="000000"/>
        </w:rPr>
        <w:t xml:space="preserve"> Documents électroniques, documents complets ou parties de documents</w:t>
      </w:r>
      <w:r>
        <w:t xml:space="preserve"> ) sont en réalité la deuxième partie de l'ISO 690 et traitent en particulier des documents électroniques.</w:t>
      </w:r>
    </w:p>
    <w:p w14:paraId="26CB8501" w14:textId="77777777" w:rsidR="00555D05" w:rsidRPr="008C6523" w:rsidRDefault="00AE0D86">
      <w:pPr>
        <w:pBdr>
          <w:top w:val="nil"/>
          <w:left w:val="nil"/>
          <w:bottom w:val="nil"/>
          <w:right w:val="nil"/>
          <w:between w:val="nil"/>
        </w:pBdr>
        <w:tabs>
          <w:tab w:val="left" w:pos="3086"/>
        </w:tabs>
      </w:pPr>
      <w:bookmarkStart w:id="6" w:name="_Hlk523990036"/>
      <w:r w:rsidRPr="008C6523">
        <w:t>Tous les cas n'étant pas envisagés dans la norme ISO 690, l'équipe de</w:t>
      </w:r>
      <w:r w:rsidR="00377486" w:rsidRPr="008C6523">
        <w:t xml:space="preserve"> rédaction de ce</w:t>
      </w:r>
      <w:r w:rsidR="008C6523" w:rsidRPr="008C6523">
        <w:t>t outil</w:t>
      </w:r>
      <w:r w:rsidR="00377486" w:rsidRPr="008C6523">
        <w:t xml:space="preserve"> </w:t>
      </w:r>
      <w:r w:rsidRPr="008C6523">
        <w:t>a tenté d'envisager les différentes possibilités auxquelles vous, étudiants bibliothécaires-documentalistes</w:t>
      </w:r>
      <w:r w:rsidR="00377486" w:rsidRPr="008C6523">
        <w:t xml:space="preserve"> et assistants sociaux</w:t>
      </w:r>
      <w:r w:rsidRPr="008C6523">
        <w:t>, pouvez être confrontés au-delà de la norme afin de vous guider au mieux dans l'élaboration de vos références et citations bibliographiques.</w:t>
      </w:r>
      <w:r w:rsidR="00377486" w:rsidRPr="008C6523">
        <w:t xml:space="preserve"> Cependant, </w:t>
      </w:r>
      <w:r w:rsidR="00377486" w:rsidRPr="00AA21CF">
        <w:rPr>
          <w:u w:val="single"/>
        </w:rPr>
        <w:t xml:space="preserve">concernant les étudiants assistants sociaux, les </w:t>
      </w:r>
      <w:r w:rsidR="00080208" w:rsidRPr="00AA21CF">
        <w:rPr>
          <w:u w:val="single"/>
        </w:rPr>
        <w:t>numéros normalisés</w:t>
      </w:r>
      <w:r w:rsidR="00377486" w:rsidRPr="00AA21CF">
        <w:rPr>
          <w:u w:val="single"/>
        </w:rPr>
        <w:t xml:space="preserve"> ISBN IS</w:t>
      </w:r>
      <w:r w:rsidR="005B0D9F" w:rsidRPr="00AA21CF">
        <w:rPr>
          <w:u w:val="single"/>
        </w:rPr>
        <w:t>S</w:t>
      </w:r>
      <w:r w:rsidR="00377486" w:rsidRPr="00AA21CF">
        <w:rPr>
          <w:u w:val="single"/>
        </w:rPr>
        <w:t>N ne sont pas obligatoires</w:t>
      </w:r>
      <w:r w:rsidR="00377486" w:rsidRPr="008C6523">
        <w:t xml:space="preserve"> dans les références bien qu’utiles pour l’encodage dans le logiciel Zotero.</w:t>
      </w:r>
      <w:r w:rsidR="00080208" w:rsidRPr="008C6523">
        <w:t xml:space="preserve"> </w:t>
      </w:r>
    </w:p>
    <w:bookmarkEnd w:id="6"/>
    <w:p w14:paraId="68BA443D" w14:textId="77777777" w:rsidR="00555D05" w:rsidRDefault="00AE0D86">
      <w:pPr>
        <w:pBdr>
          <w:top w:val="nil"/>
          <w:left w:val="nil"/>
          <w:bottom w:val="nil"/>
          <w:right w:val="nil"/>
          <w:between w:val="nil"/>
        </w:pBdr>
        <w:tabs>
          <w:tab w:val="left" w:pos="3086"/>
        </w:tabs>
      </w:pPr>
      <w:r>
        <w:t xml:space="preserve">Dans les chapitres qui suivent, nous tenterons de vous aider à détecter et à éviter le plagiat. Ensuite, nous énoncerons quelques définitions et principes généraux relatifs à la réalisation d'une bibliographie. Nous nous attarderons sur la nature et l'ordre des éléments pour les différents types de sources que vous êtes susceptibles de rencontrer dans l'élaboration de vos travaux, puis ensuite, sur la rédaction des différents éléments constituant les références bibliographiques. Nous envisagerons également les différentes méthodes de citations bibliographiques ainsi que les différents classements possibles. Nous donnerons enfin, quelques explications sur les commentaires attendus lors de la réalisation d’une bibliographie, telle qu’elle doit figurer dans certains des travaux demandés durant votre cursus. Les règles ici énoncées seront appliquées par les étudiants des 3 blocs du bachelier durant l'intégralité de leur cursus. </w:t>
      </w:r>
    </w:p>
    <w:p w14:paraId="4CD8BFEF" w14:textId="77777777" w:rsidR="00555D05" w:rsidRPr="00C120A7" w:rsidRDefault="00AE0D86" w:rsidP="008C6523">
      <w:pPr>
        <w:autoSpaceDE w:val="0"/>
        <w:autoSpaceDN w:val="0"/>
        <w:adjustRightInd w:val="0"/>
        <w:rPr>
          <w:rFonts w:asciiTheme="majorHAnsi" w:hAnsiTheme="majorHAnsi" w:cstheme="majorHAnsi"/>
          <w:highlight w:val="green"/>
        </w:rPr>
      </w:pPr>
      <w:r>
        <w:t>Enfin, il est utile de retenir qu’</w:t>
      </w:r>
      <w:r>
        <w:rPr>
          <w:b/>
        </w:rPr>
        <w:t xml:space="preserve">une bibliographie doit être organisée, consistante, cohérente et parfois, commentée. </w:t>
      </w:r>
      <w:r>
        <w:t xml:space="preserve">Pour vous </w:t>
      </w:r>
      <w:r w:rsidRPr="00377486">
        <w:rPr>
          <w:rFonts w:asciiTheme="majorHAnsi" w:hAnsiTheme="majorHAnsi" w:cstheme="majorHAnsi"/>
        </w:rPr>
        <w:t>aider dans cette démarche, différents outils</w:t>
      </w:r>
      <w:r w:rsidR="00377486" w:rsidRPr="00377486">
        <w:rPr>
          <w:rFonts w:asciiTheme="majorHAnsi" w:hAnsiTheme="majorHAnsi" w:cstheme="majorHAnsi"/>
        </w:rPr>
        <w:t xml:space="preserve"> (Zotero, </w:t>
      </w:r>
      <w:proofErr w:type="spellStart"/>
      <w:r w:rsidR="00377486" w:rsidRPr="00377486">
        <w:rPr>
          <w:rFonts w:asciiTheme="majorHAnsi" w:hAnsiTheme="majorHAnsi" w:cstheme="majorHAnsi"/>
        </w:rPr>
        <w:t>Mendeley</w:t>
      </w:r>
      <w:proofErr w:type="spellEnd"/>
      <w:r w:rsidR="00377486" w:rsidRPr="00377486">
        <w:rPr>
          <w:rFonts w:asciiTheme="majorHAnsi" w:hAnsiTheme="majorHAnsi" w:cstheme="majorHAnsi"/>
        </w:rPr>
        <w:t xml:space="preserve">…) </w:t>
      </w:r>
      <w:r w:rsidRPr="00377486">
        <w:rPr>
          <w:rFonts w:asciiTheme="majorHAnsi" w:hAnsiTheme="majorHAnsi" w:cstheme="majorHAnsi"/>
        </w:rPr>
        <w:t xml:space="preserve"> </w:t>
      </w:r>
      <w:proofErr w:type="gramStart"/>
      <w:r w:rsidRPr="00377486">
        <w:rPr>
          <w:rFonts w:asciiTheme="majorHAnsi" w:hAnsiTheme="majorHAnsi" w:cstheme="majorHAnsi"/>
        </w:rPr>
        <w:t>vous</w:t>
      </w:r>
      <w:proofErr w:type="gramEnd"/>
      <w:r w:rsidRPr="00377486">
        <w:rPr>
          <w:rFonts w:asciiTheme="majorHAnsi" w:hAnsiTheme="majorHAnsi" w:cstheme="majorHAnsi"/>
        </w:rPr>
        <w:t xml:space="preserve"> seront présentés au cours de vos différentes activités </w:t>
      </w:r>
      <w:r w:rsidRPr="008C6523">
        <w:rPr>
          <w:rFonts w:asciiTheme="majorHAnsi" w:hAnsiTheme="majorHAnsi" w:cstheme="majorHAnsi"/>
        </w:rPr>
        <w:t>d’apprentissage</w:t>
      </w:r>
      <w:r w:rsidR="00377486" w:rsidRPr="008C6523">
        <w:rPr>
          <w:rFonts w:asciiTheme="majorHAnsi" w:hAnsiTheme="majorHAnsi" w:cstheme="majorHAnsi"/>
        </w:rPr>
        <w:t xml:space="preserve"> (pour les BD) ou </w:t>
      </w:r>
      <w:r w:rsidR="00377486" w:rsidRPr="008C6523">
        <w:rPr>
          <w:rFonts w:asciiTheme="majorHAnsi" w:eastAsia="Times New Roman" w:hAnsiTheme="majorHAnsi" w:cstheme="majorHAnsi"/>
          <w:color w:val="000000"/>
          <w:szCs w:val="24"/>
          <w:lang w:val="fr"/>
        </w:rPr>
        <w:t>sur la page « </w:t>
      </w:r>
      <w:r w:rsidR="00377486" w:rsidRPr="008C6523">
        <w:rPr>
          <w:rFonts w:asciiTheme="majorHAnsi" w:hAnsiTheme="majorHAnsi" w:cstheme="majorHAnsi"/>
        </w:rPr>
        <w:t xml:space="preserve">Soutien à l'apprentissage / Promotion de la réussite » – « Promo R » de </w:t>
      </w:r>
      <w:hyperlink r:id="rId8" w:history="1">
        <w:r w:rsidR="00377486" w:rsidRPr="008C6523">
          <w:rPr>
            <w:rStyle w:val="Lienhypertexte"/>
            <w:rFonts w:asciiTheme="majorHAnsi" w:hAnsiTheme="majorHAnsi" w:cstheme="majorHAnsi"/>
          </w:rPr>
          <w:t>http://elearning.iessid.be</w:t>
        </w:r>
      </w:hyperlink>
      <w:r w:rsidR="00377486" w:rsidRPr="008C6523">
        <w:rPr>
          <w:rFonts w:asciiTheme="majorHAnsi" w:hAnsiTheme="majorHAnsi" w:cstheme="majorHAnsi"/>
        </w:rPr>
        <w:t xml:space="preserve"> pour </w:t>
      </w:r>
      <w:r w:rsidR="008C6523" w:rsidRPr="008C6523">
        <w:rPr>
          <w:rFonts w:asciiTheme="majorHAnsi" w:hAnsiTheme="majorHAnsi" w:cstheme="majorHAnsi"/>
        </w:rPr>
        <w:t>tous les étudiants</w:t>
      </w:r>
      <w:r w:rsidR="00377486" w:rsidRPr="008C6523">
        <w:rPr>
          <w:rFonts w:asciiTheme="majorHAnsi" w:hAnsiTheme="majorHAnsi" w:cstheme="majorHAnsi"/>
        </w:rPr>
        <w:t>.</w:t>
      </w:r>
      <w:r w:rsidR="00C120A7" w:rsidRPr="008C6523">
        <w:rPr>
          <w:rFonts w:asciiTheme="majorHAnsi" w:hAnsiTheme="majorHAnsi" w:cstheme="majorHAnsi"/>
        </w:rPr>
        <w:t xml:space="preserve"> </w:t>
      </w:r>
      <w:r w:rsidRPr="008C6523">
        <w:t>N’hésitez pas à les explorer pour vous faciliter la vie !</w:t>
      </w:r>
      <w:r w:rsidR="00C120A7" w:rsidRPr="008C6523">
        <w:t xml:space="preserve"> Si un petit</w:t>
      </w:r>
      <w:r w:rsidR="00C120A7">
        <w:t xml:space="preserve"> groupe est intéressé pour une séance d’explications complémentaires et pratiques, contactez le service SAR.</w:t>
      </w:r>
    </w:p>
    <w:p w14:paraId="3248239E" w14:textId="77777777" w:rsidR="00555D05" w:rsidRDefault="00AE0D86">
      <w:pPr>
        <w:pStyle w:val="Titre1"/>
        <w:pBdr>
          <w:top w:val="nil"/>
          <w:left w:val="nil"/>
          <w:bottom w:val="nil"/>
          <w:right w:val="nil"/>
          <w:between w:val="nil"/>
        </w:pBdr>
        <w:tabs>
          <w:tab w:val="left" w:pos="3086"/>
        </w:tabs>
        <w:spacing w:line="240" w:lineRule="auto"/>
      </w:pPr>
      <w:bookmarkStart w:id="7" w:name="_iw36zyo0moa" w:colFirst="0" w:colLast="0"/>
      <w:bookmarkEnd w:id="7"/>
      <w:r>
        <w:br w:type="page"/>
      </w:r>
      <w:bookmarkStart w:id="8" w:name="_Toc19723194"/>
      <w:r>
        <w:lastRenderedPageBreak/>
        <w:t>1 Citations et références bibliographiques</w:t>
      </w:r>
      <w:bookmarkEnd w:id="8"/>
      <w:r>
        <w:t xml:space="preserve"> </w:t>
      </w:r>
    </w:p>
    <w:p w14:paraId="148B3E8A" w14:textId="77777777" w:rsidR="00555D05" w:rsidRDefault="00AE0D86">
      <w:pPr>
        <w:pStyle w:val="Titre2"/>
        <w:pBdr>
          <w:top w:val="nil"/>
          <w:left w:val="nil"/>
          <w:bottom w:val="nil"/>
          <w:right w:val="nil"/>
          <w:between w:val="nil"/>
        </w:pBdr>
      </w:pPr>
      <w:bookmarkStart w:id="9" w:name="_Toc19723195"/>
      <w:r>
        <w:t>1.1 Définitions</w:t>
      </w:r>
      <w:bookmarkEnd w:id="9"/>
    </w:p>
    <w:p w14:paraId="3CEAFB51" w14:textId="7F605B0C" w:rsidR="00555D05" w:rsidRPr="0070598B" w:rsidRDefault="00AE0D86">
      <w:pPr>
        <w:pBdr>
          <w:top w:val="nil"/>
          <w:left w:val="nil"/>
          <w:bottom w:val="nil"/>
          <w:right w:val="nil"/>
          <w:between w:val="nil"/>
        </w:pBdr>
      </w:pPr>
      <w:r w:rsidRPr="0070598B">
        <w:t>Lorsque vous remettez un travail, nous vous demandons de mentionner vos sources</w:t>
      </w:r>
      <w:r w:rsidR="003614C3">
        <w:t>, soit, les documents que vous avez consultés, les entretiens utiles que vous avez menés, les échanges qui vous ont permis d’enrichir votre travail…</w:t>
      </w:r>
      <w:r w:rsidRPr="0070598B">
        <w:t xml:space="preserve"> notamment à l'aide d'une bibliographie. Voici quelques définitions importantes :</w:t>
      </w:r>
    </w:p>
    <w:p w14:paraId="1DB81B55" w14:textId="77777777" w:rsidR="006D3166" w:rsidRPr="0070598B" w:rsidRDefault="006D3166">
      <w:pPr>
        <w:pBdr>
          <w:top w:val="nil"/>
          <w:left w:val="nil"/>
          <w:bottom w:val="nil"/>
          <w:right w:val="nil"/>
          <w:between w:val="nil"/>
        </w:pBdr>
      </w:pPr>
    </w:p>
    <w:p w14:paraId="3AFD5B9A" w14:textId="77777777" w:rsidR="00E92D9C" w:rsidRPr="0070598B" w:rsidRDefault="00AE0D86" w:rsidP="00E92D9C">
      <w:pPr>
        <w:numPr>
          <w:ilvl w:val="0"/>
          <w:numId w:val="8"/>
        </w:numPr>
        <w:pBdr>
          <w:top w:val="nil"/>
          <w:left w:val="nil"/>
          <w:bottom w:val="nil"/>
          <w:right w:val="nil"/>
          <w:between w:val="nil"/>
        </w:pBdr>
        <w:ind w:hanging="360"/>
        <w:contextualSpacing/>
      </w:pPr>
      <w:proofErr w:type="gramStart"/>
      <w:r w:rsidRPr="0070598B">
        <w:t>une</w:t>
      </w:r>
      <w:r w:rsidRPr="0070598B">
        <w:rPr>
          <w:b/>
        </w:rPr>
        <w:t xml:space="preserve">  référence</w:t>
      </w:r>
      <w:proofErr w:type="gramEnd"/>
      <w:r w:rsidRPr="0070598B">
        <w:rPr>
          <w:b/>
        </w:rPr>
        <w:t xml:space="preserve">  bibliographique</w:t>
      </w:r>
      <w:r w:rsidRPr="0070598B">
        <w:t xml:space="preserve">  reprend  l'ensemble  des  éléments  qui  décrivent un  document  (monographie, article, site internet...) et permettent de l'identifier de façon univoque ;</w:t>
      </w:r>
    </w:p>
    <w:p w14:paraId="24B006FA" w14:textId="77777777" w:rsidR="00E92D9C" w:rsidRPr="0070598B" w:rsidRDefault="00E92D9C" w:rsidP="00000582">
      <w:pPr>
        <w:pBdr>
          <w:top w:val="nil"/>
          <w:left w:val="nil"/>
          <w:bottom w:val="nil"/>
          <w:right w:val="nil"/>
          <w:between w:val="nil"/>
        </w:pBdr>
        <w:ind w:left="720"/>
        <w:contextualSpacing/>
      </w:pPr>
    </w:p>
    <w:p w14:paraId="10086B1B" w14:textId="77777777" w:rsidR="0070598B" w:rsidRPr="008C6523" w:rsidRDefault="00AE0D86" w:rsidP="00000582">
      <w:pPr>
        <w:numPr>
          <w:ilvl w:val="0"/>
          <w:numId w:val="8"/>
        </w:numPr>
        <w:pBdr>
          <w:top w:val="nil"/>
          <w:left w:val="nil"/>
          <w:bottom w:val="nil"/>
          <w:right w:val="nil"/>
          <w:between w:val="nil"/>
        </w:pBdr>
        <w:ind w:hanging="360"/>
        <w:contextualSpacing/>
      </w:pPr>
      <w:proofErr w:type="gramStart"/>
      <w:r w:rsidRPr="0070598B">
        <w:t xml:space="preserve">une  </w:t>
      </w:r>
      <w:r w:rsidRPr="0070598B">
        <w:rPr>
          <w:b/>
        </w:rPr>
        <w:t>citation</w:t>
      </w:r>
      <w:proofErr w:type="gramEnd"/>
      <w:r w:rsidRPr="0070598B">
        <w:rPr>
          <w:b/>
        </w:rPr>
        <w:t xml:space="preserve">  bibliographique</w:t>
      </w:r>
      <w:r w:rsidRPr="0070598B">
        <w:t xml:space="preserve">  est  une  brève référence à  un  document (monographie, article, site internet,...) placée  dans  le  corps  du texte de la </w:t>
      </w:r>
      <w:r w:rsidRPr="008C6523">
        <w:t>publication</w:t>
      </w:r>
      <w:r w:rsidR="00E92D9C" w:rsidRPr="008C6523">
        <w:t>.</w:t>
      </w:r>
      <w:r w:rsidRPr="008C6523">
        <w:t xml:space="preserve"> </w:t>
      </w:r>
      <w:r w:rsidR="0070598B" w:rsidRPr="008C6523">
        <w:t xml:space="preserve">Que ce soit </w:t>
      </w:r>
      <w:r w:rsidR="0070598B" w:rsidRPr="008C6523">
        <w:rPr>
          <w:b/>
        </w:rPr>
        <w:t xml:space="preserve">en reproduisant à l’identique </w:t>
      </w:r>
      <w:r w:rsidR="0070598B" w:rsidRPr="008C6523">
        <w:t xml:space="preserve">l’extrait </w:t>
      </w:r>
      <w:r w:rsidR="00A0264E" w:rsidRPr="008C6523">
        <w:t xml:space="preserve">(voir le </w:t>
      </w:r>
      <w:r w:rsidR="00A0264E" w:rsidRPr="002453D3">
        <w:t xml:space="preserve">sous-chapitre 4.1 du présent guide) </w:t>
      </w:r>
      <w:r w:rsidR="0070598B" w:rsidRPr="002453D3">
        <w:t xml:space="preserve">ou </w:t>
      </w:r>
      <w:r w:rsidR="0070598B" w:rsidRPr="002453D3">
        <w:rPr>
          <w:b/>
        </w:rPr>
        <w:t>en le paraphrasant</w:t>
      </w:r>
      <w:r w:rsidR="00A0264E" w:rsidRPr="002453D3">
        <w:t xml:space="preserve"> (sous-chapitre 4.2)</w:t>
      </w:r>
      <w:r w:rsidR="0070598B" w:rsidRPr="002453D3">
        <w:t>, la citation</w:t>
      </w:r>
      <w:r w:rsidR="0070598B" w:rsidRPr="008C6523">
        <w:t xml:space="preserve"> </w:t>
      </w:r>
      <w:r w:rsidR="00E92D9C" w:rsidRPr="008C6523">
        <w:rPr>
          <w:b/>
        </w:rPr>
        <w:t xml:space="preserve">doit faire appel à une note de </w:t>
      </w:r>
      <w:r w:rsidR="00E92D9C" w:rsidRPr="002453D3">
        <w:rPr>
          <w:b/>
        </w:rPr>
        <w:t>bas de page</w:t>
      </w:r>
      <w:r w:rsidR="00E92D9C" w:rsidRPr="002453D3">
        <w:t xml:space="preserve"> (</w:t>
      </w:r>
      <w:r w:rsidR="00A0264E" w:rsidRPr="002453D3">
        <w:t>sous-chapitre</w:t>
      </w:r>
      <w:r w:rsidR="00E92D9C" w:rsidRPr="002453D3">
        <w:t xml:space="preserve"> 3.1).</w:t>
      </w:r>
      <w:r w:rsidR="00E92D9C" w:rsidRPr="008C6523">
        <w:t xml:space="preserve"> </w:t>
      </w:r>
    </w:p>
    <w:p w14:paraId="2E01ACD2" w14:textId="77777777" w:rsidR="0070598B" w:rsidRDefault="0070598B" w:rsidP="0070598B">
      <w:pPr>
        <w:pBdr>
          <w:top w:val="nil"/>
          <w:left w:val="nil"/>
          <w:bottom w:val="nil"/>
          <w:right w:val="nil"/>
          <w:between w:val="nil"/>
        </w:pBdr>
        <w:contextualSpacing/>
      </w:pPr>
    </w:p>
    <w:p w14:paraId="114FCF1B" w14:textId="6B4A4393" w:rsidR="00000582" w:rsidRDefault="00AE0D86" w:rsidP="0070598B">
      <w:pPr>
        <w:pBdr>
          <w:top w:val="nil"/>
          <w:left w:val="nil"/>
          <w:bottom w:val="nil"/>
          <w:right w:val="nil"/>
          <w:between w:val="nil"/>
        </w:pBdr>
        <w:contextualSpacing/>
      </w:pPr>
      <w:r>
        <w:t>L'ensemble de toutes ces références bibliographiques collectées au fil de vos lectures et/ou consultations</w:t>
      </w:r>
      <w:r w:rsidR="003614C3">
        <w:t>, rencontres et échanges utiles</w:t>
      </w:r>
      <w:r>
        <w:t>, sont alors mises en forme, à la fin du travail, et constituent la</w:t>
      </w:r>
      <w:r w:rsidRPr="0070598B">
        <w:rPr>
          <w:b/>
        </w:rPr>
        <w:t xml:space="preserve"> </w:t>
      </w:r>
      <w:r w:rsidRPr="002453D3">
        <w:rPr>
          <w:b/>
        </w:rPr>
        <w:t>bibliographie</w:t>
      </w:r>
      <w:r w:rsidR="00000582" w:rsidRPr="002453D3">
        <w:t xml:space="preserve"> </w:t>
      </w:r>
      <w:r w:rsidR="00086F43" w:rsidRPr="002453D3">
        <w:t>ou la liste des </w:t>
      </w:r>
      <w:r w:rsidR="00086F43" w:rsidRPr="002453D3">
        <w:rPr>
          <w:b/>
        </w:rPr>
        <w:t>documents consultés</w:t>
      </w:r>
      <w:r w:rsidR="00086F43" w:rsidRPr="002453D3">
        <w:t> </w:t>
      </w:r>
      <w:r w:rsidR="00000582" w:rsidRPr="002453D3">
        <w:t>(</w:t>
      </w:r>
      <w:r w:rsidR="00A0264E" w:rsidRPr="002453D3">
        <w:t>chapitre</w:t>
      </w:r>
      <w:r w:rsidR="00000582" w:rsidRPr="002453D3">
        <w:t xml:space="preserve"> 5).</w:t>
      </w:r>
    </w:p>
    <w:p w14:paraId="3DC8F7FB" w14:textId="77777777" w:rsidR="00555D05" w:rsidRDefault="00555D05">
      <w:pPr>
        <w:pBdr>
          <w:top w:val="nil"/>
          <w:left w:val="nil"/>
          <w:bottom w:val="nil"/>
          <w:right w:val="nil"/>
          <w:between w:val="nil"/>
        </w:pBdr>
      </w:pPr>
    </w:p>
    <w:p w14:paraId="61DE225C" w14:textId="77777777" w:rsidR="00555D05" w:rsidRDefault="00AE0D86">
      <w:pPr>
        <w:pStyle w:val="Titre2"/>
        <w:pBdr>
          <w:top w:val="nil"/>
          <w:left w:val="nil"/>
          <w:bottom w:val="nil"/>
          <w:right w:val="nil"/>
          <w:between w:val="nil"/>
        </w:pBdr>
      </w:pPr>
      <w:bookmarkStart w:id="10" w:name="_Toc19723196"/>
      <w:r>
        <w:t>1.2 Principes généraux</w:t>
      </w:r>
      <w:bookmarkEnd w:id="10"/>
    </w:p>
    <w:p w14:paraId="21D91CE2" w14:textId="77777777" w:rsidR="00555D05" w:rsidRDefault="00AE0D86">
      <w:pPr>
        <w:pStyle w:val="Titre3"/>
        <w:pBdr>
          <w:top w:val="nil"/>
          <w:left w:val="nil"/>
          <w:bottom w:val="nil"/>
          <w:right w:val="nil"/>
          <w:between w:val="nil"/>
        </w:pBdr>
      </w:pPr>
      <w:bookmarkStart w:id="11" w:name="_Toc19723197"/>
      <w:r>
        <w:t>1.2.1 À quoi/qui servent les informations bibliographiques ?</w:t>
      </w:r>
      <w:bookmarkEnd w:id="11"/>
    </w:p>
    <w:p w14:paraId="2135CE70" w14:textId="77777777" w:rsidR="00555D05" w:rsidRDefault="00AE0D86">
      <w:pPr>
        <w:pBdr>
          <w:top w:val="nil"/>
          <w:left w:val="nil"/>
          <w:bottom w:val="nil"/>
          <w:right w:val="nil"/>
          <w:between w:val="nil"/>
        </w:pBdr>
      </w:pPr>
      <w:r>
        <w:t>En général, en tant qu'auteur d'un travail, vous utilisez les informations bibliographiques :</w:t>
      </w:r>
    </w:p>
    <w:p w14:paraId="283D6B57" w14:textId="77777777" w:rsidR="00555D05" w:rsidRDefault="00AE0D86">
      <w:pPr>
        <w:numPr>
          <w:ilvl w:val="0"/>
          <w:numId w:val="9"/>
        </w:numPr>
        <w:pBdr>
          <w:top w:val="nil"/>
          <w:left w:val="nil"/>
          <w:bottom w:val="nil"/>
          <w:right w:val="nil"/>
          <w:between w:val="nil"/>
        </w:pBdr>
        <w:spacing w:before="0"/>
        <w:ind w:hanging="360"/>
      </w:pPr>
      <w:proofErr w:type="gramStart"/>
      <w:r>
        <w:t>pour</w:t>
      </w:r>
      <w:proofErr w:type="gramEnd"/>
      <w:r>
        <w:rPr>
          <w:b/>
        </w:rPr>
        <w:t xml:space="preserve"> fournir des éléments</w:t>
      </w:r>
      <w:r>
        <w:t xml:space="preserve"> (documents, sites internet...) permettant de définir un sujet, un problème traité ;</w:t>
      </w:r>
    </w:p>
    <w:p w14:paraId="574BBB7A" w14:textId="77777777" w:rsidR="00555D05" w:rsidRDefault="00AE0D86">
      <w:pPr>
        <w:numPr>
          <w:ilvl w:val="0"/>
          <w:numId w:val="9"/>
        </w:numPr>
        <w:pBdr>
          <w:top w:val="nil"/>
          <w:left w:val="nil"/>
          <w:bottom w:val="nil"/>
          <w:right w:val="nil"/>
          <w:between w:val="nil"/>
        </w:pBdr>
        <w:spacing w:before="0"/>
        <w:ind w:hanging="360"/>
      </w:pPr>
      <w:proofErr w:type="gramStart"/>
      <w:r>
        <w:t>pour</w:t>
      </w:r>
      <w:proofErr w:type="gramEnd"/>
      <w:r>
        <w:rPr>
          <w:b/>
        </w:rPr>
        <w:t xml:space="preserve"> éviter de répéter des descriptions de techniques</w:t>
      </w:r>
      <w:r>
        <w:t>, déjà publiées précédemment ;</w:t>
      </w:r>
    </w:p>
    <w:p w14:paraId="0F640D1E" w14:textId="77777777" w:rsidR="00555D05" w:rsidRDefault="00AE0D86">
      <w:pPr>
        <w:numPr>
          <w:ilvl w:val="0"/>
          <w:numId w:val="9"/>
        </w:numPr>
        <w:pBdr>
          <w:top w:val="nil"/>
          <w:left w:val="nil"/>
          <w:bottom w:val="nil"/>
          <w:right w:val="nil"/>
          <w:between w:val="nil"/>
        </w:pBdr>
        <w:spacing w:before="0"/>
        <w:ind w:hanging="360"/>
      </w:pPr>
      <w:proofErr w:type="gramStart"/>
      <w:r>
        <w:t>pour</w:t>
      </w:r>
      <w:proofErr w:type="gramEnd"/>
      <w:r>
        <w:rPr>
          <w:b/>
        </w:rPr>
        <w:t xml:space="preserve"> apporter des éléments de comparaison</w:t>
      </w:r>
      <w:r>
        <w:t xml:space="preserve"> et ainsi mieux apprécier les résultats présentés.</w:t>
      </w:r>
    </w:p>
    <w:p w14:paraId="0C57EA8E" w14:textId="77777777" w:rsidR="005310FD" w:rsidRDefault="005310FD" w:rsidP="005310FD">
      <w:pPr>
        <w:pBdr>
          <w:top w:val="nil"/>
          <w:left w:val="nil"/>
          <w:bottom w:val="nil"/>
          <w:right w:val="nil"/>
          <w:between w:val="nil"/>
        </w:pBdr>
        <w:spacing w:before="0"/>
      </w:pPr>
    </w:p>
    <w:p w14:paraId="23CDF4F9" w14:textId="77777777" w:rsidR="00555D05" w:rsidRDefault="00AE0D86">
      <w:pPr>
        <w:pBdr>
          <w:top w:val="nil"/>
          <w:left w:val="nil"/>
          <w:bottom w:val="nil"/>
          <w:right w:val="nil"/>
          <w:between w:val="nil"/>
        </w:pBdr>
      </w:pPr>
      <w:r>
        <w:t>Les informations bibliographiques présentées dans un travail sont utiles au lecteur :</w:t>
      </w:r>
    </w:p>
    <w:p w14:paraId="2F3BAE74" w14:textId="77777777" w:rsidR="00555D05" w:rsidRDefault="00AE0D86">
      <w:pPr>
        <w:numPr>
          <w:ilvl w:val="0"/>
          <w:numId w:val="1"/>
        </w:numPr>
        <w:pBdr>
          <w:top w:val="nil"/>
          <w:left w:val="nil"/>
          <w:bottom w:val="nil"/>
          <w:right w:val="nil"/>
          <w:between w:val="nil"/>
        </w:pBdr>
        <w:spacing w:before="0"/>
        <w:ind w:hanging="360"/>
      </w:pPr>
      <w:proofErr w:type="gramStart"/>
      <w:r>
        <w:t>si</w:t>
      </w:r>
      <w:proofErr w:type="gramEnd"/>
      <w:r>
        <w:t xml:space="preserve"> le lecteur est spécialiste du sujet traité : il pourra alors</w:t>
      </w:r>
      <w:r>
        <w:rPr>
          <w:b/>
        </w:rPr>
        <w:t xml:space="preserve"> évaluer si l'auteur maîtrise son sujet</w:t>
      </w:r>
      <w:r>
        <w:t xml:space="preserve"> ;</w:t>
      </w:r>
    </w:p>
    <w:p w14:paraId="1FA0623F" w14:textId="77777777" w:rsidR="00555D05" w:rsidRDefault="00AE0D86">
      <w:pPr>
        <w:numPr>
          <w:ilvl w:val="0"/>
          <w:numId w:val="1"/>
        </w:numPr>
        <w:pBdr>
          <w:top w:val="nil"/>
          <w:left w:val="nil"/>
          <w:bottom w:val="nil"/>
          <w:right w:val="nil"/>
          <w:between w:val="nil"/>
        </w:pBdr>
        <w:spacing w:before="0"/>
        <w:ind w:hanging="360"/>
      </w:pPr>
      <w:proofErr w:type="gramStart"/>
      <w:r>
        <w:t>sinon</w:t>
      </w:r>
      <w:proofErr w:type="gramEnd"/>
      <w:r>
        <w:t xml:space="preserve"> : le lecteur pourra</w:t>
      </w:r>
      <w:r>
        <w:rPr>
          <w:b/>
        </w:rPr>
        <w:t xml:space="preserve"> s'informer sur le sujet traité</w:t>
      </w:r>
      <w:r>
        <w:t xml:space="preserve"> dans le travail.</w:t>
      </w:r>
    </w:p>
    <w:p w14:paraId="66E5D703" w14:textId="77777777" w:rsidR="005310FD" w:rsidRDefault="005310FD" w:rsidP="005310FD">
      <w:pPr>
        <w:pBdr>
          <w:top w:val="nil"/>
          <w:left w:val="nil"/>
          <w:bottom w:val="nil"/>
          <w:right w:val="nil"/>
          <w:between w:val="nil"/>
        </w:pBdr>
        <w:spacing w:before="0"/>
      </w:pPr>
    </w:p>
    <w:p w14:paraId="1A767CE9" w14:textId="77777777" w:rsidR="005310FD" w:rsidRPr="00662014" w:rsidRDefault="005310FD" w:rsidP="005310FD">
      <w:pPr>
        <w:suppressAutoHyphens/>
        <w:autoSpaceDN w:val="0"/>
        <w:spacing w:before="0" w:after="160" w:line="256" w:lineRule="auto"/>
        <w:jc w:val="left"/>
        <w:textAlignment w:val="baseline"/>
      </w:pPr>
      <w:r w:rsidRPr="00662014">
        <w:t>Pour ce faire, il est important de :</w:t>
      </w:r>
    </w:p>
    <w:p w14:paraId="4EA2C2EC" w14:textId="77777777" w:rsidR="005310FD" w:rsidRPr="00662014" w:rsidRDefault="005310FD" w:rsidP="005310FD">
      <w:pPr>
        <w:numPr>
          <w:ilvl w:val="0"/>
          <w:numId w:val="1"/>
        </w:numPr>
        <w:pBdr>
          <w:top w:val="nil"/>
          <w:left w:val="nil"/>
          <w:bottom w:val="nil"/>
          <w:right w:val="nil"/>
          <w:between w:val="nil"/>
        </w:pBdr>
        <w:spacing w:before="0"/>
        <w:ind w:hanging="360"/>
      </w:pPr>
      <w:proofErr w:type="gramStart"/>
      <w:r w:rsidRPr="00662014">
        <w:t>prendre</w:t>
      </w:r>
      <w:proofErr w:type="gramEnd"/>
      <w:r w:rsidRPr="00662014">
        <w:t xml:space="preserve"> la </w:t>
      </w:r>
      <w:r w:rsidRPr="00662014">
        <w:rPr>
          <w:b/>
        </w:rPr>
        <w:t>version la plus récente</w:t>
      </w:r>
      <w:r w:rsidRPr="00662014">
        <w:t xml:space="preserve"> du document (des rééditions ont peut-être ajouté des changements importants) sauf en cas d’utilité consciente (une version antérieure apporte une plus-value) ;</w:t>
      </w:r>
    </w:p>
    <w:p w14:paraId="551CAE20" w14:textId="77777777" w:rsidR="00AA21CF" w:rsidRPr="00662014" w:rsidRDefault="00AA21CF" w:rsidP="00AA21CF">
      <w:pPr>
        <w:numPr>
          <w:ilvl w:val="0"/>
          <w:numId w:val="1"/>
        </w:numPr>
        <w:pBdr>
          <w:top w:val="nil"/>
          <w:left w:val="nil"/>
          <w:bottom w:val="nil"/>
          <w:right w:val="nil"/>
          <w:between w:val="nil"/>
        </w:pBdr>
        <w:spacing w:before="0"/>
        <w:ind w:hanging="360"/>
      </w:pPr>
      <w:proofErr w:type="gramStart"/>
      <w:r w:rsidRPr="00662014">
        <w:t>de</w:t>
      </w:r>
      <w:proofErr w:type="gramEnd"/>
      <w:r w:rsidRPr="00662014">
        <w:t xml:space="preserve"> prendre </w:t>
      </w:r>
      <w:r w:rsidRPr="00662014">
        <w:rPr>
          <w:b/>
        </w:rPr>
        <w:t>l’auteur de « première main »</w:t>
      </w:r>
      <w:r w:rsidRPr="00662014">
        <w:t xml:space="preserve">, c’est-à-dire de se référer à l’auteur à la source et non à d’autres qui l’auraient eux-mêmes cité (professeur untel de l’IESSID qui cite le sociologue untel qui cite tel auteur) ; </w:t>
      </w:r>
    </w:p>
    <w:p w14:paraId="4850EC06" w14:textId="77777777" w:rsidR="005310FD" w:rsidRPr="00662014" w:rsidRDefault="005310FD" w:rsidP="005310FD">
      <w:pPr>
        <w:numPr>
          <w:ilvl w:val="0"/>
          <w:numId w:val="1"/>
        </w:numPr>
        <w:pBdr>
          <w:top w:val="nil"/>
          <w:left w:val="nil"/>
          <w:bottom w:val="nil"/>
          <w:right w:val="nil"/>
          <w:between w:val="nil"/>
        </w:pBdr>
        <w:spacing w:before="0"/>
        <w:ind w:hanging="360"/>
      </w:pPr>
      <w:proofErr w:type="gramStart"/>
      <w:r w:rsidRPr="00662014">
        <w:rPr>
          <w:b/>
        </w:rPr>
        <w:lastRenderedPageBreak/>
        <w:t>contextualiser</w:t>
      </w:r>
      <w:proofErr w:type="gramEnd"/>
      <w:r w:rsidRPr="00662014">
        <w:rPr>
          <w:b/>
        </w:rPr>
        <w:t xml:space="preserve"> </w:t>
      </w:r>
      <w:r w:rsidRPr="00662014">
        <w:t>une citation, paraphrase (époque, type d’auteur, …) ;</w:t>
      </w:r>
    </w:p>
    <w:p w14:paraId="637B7952" w14:textId="77777777" w:rsidR="005310FD" w:rsidRPr="00662014" w:rsidRDefault="005310FD" w:rsidP="005310FD">
      <w:pPr>
        <w:numPr>
          <w:ilvl w:val="0"/>
          <w:numId w:val="1"/>
        </w:numPr>
        <w:pBdr>
          <w:top w:val="nil"/>
          <w:left w:val="nil"/>
          <w:bottom w:val="nil"/>
          <w:right w:val="nil"/>
          <w:between w:val="nil"/>
        </w:pBdr>
        <w:spacing w:before="0"/>
        <w:ind w:hanging="360"/>
      </w:pPr>
      <w:proofErr w:type="gramStart"/>
      <w:r w:rsidRPr="00662014">
        <w:t>de</w:t>
      </w:r>
      <w:proofErr w:type="gramEnd"/>
      <w:r w:rsidRPr="00662014">
        <w:t xml:space="preserve"> veiller à ne </w:t>
      </w:r>
      <w:r w:rsidRPr="00662014">
        <w:rPr>
          <w:b/>
        </w:rPr>
        <w:t>jamais dénaturer les propos de l’auteur </w:t>
      </w:r>
      <w:r w:rsidRPr="00662014">
        <w:t xml:space="preserve">: sommes-nous bien fidèles au contenu et à l’intention de l’auteur ? </w:t>
      </w:r>
    </w:p>
    <w:p w14:paraId="12EA2226" w14:textId="77777777" w:rsidR="005310FD" w:rsidRDefault="005310FD" w:rsidP="005310FD">
      <w:pPr>
        <w:pBdr>
          <w:top w:val="nil"/>
          <w:left w:val="nil"/>
          <w:bottom w:val="nil"/>
          <w:right w:val="nil"/>
          <w:between w:val="nil"/>
        </w:pBdr>
        <w:spacing w:before="0"/>
      </w:pPr>
    </w:p>
    <w:p w14:paraId="3B2CB9BD" w14:textId="77777777" w:rsidR="00555D05" w:rsidRDefault="00AE0D86">
      <w:pPr>
        <w:pStyle w:val="Titre3"/>
        <w:pBdr>
          <w:top w:val="nil"/>
          <w:left w:val="nil"/>
          <w:bottom w:val="nil"/>
          <w:right w:val="nil"/>
          <w:between w:val="nil"/>
        </w:pBdr>
      </w:pPr>
      <w:bookmarkStart w:id="12" w:name="_Toc19723198"/>
      <w:r>
        <w:t>1.2.2 Comment choisir les documents à citer ?</w:t>
      </w:r>
      <w:bookmarkEnd w:id="12"/>
    </w:p>
    <w:p w14:paraId="3DDE4866" w14:textId="0A5AFD44" w:rsidR="00555D05" w:rsidRDefault="00AE0D86">
      <w:pPr>
        <w:pBdr>
          <w:top w:val="nil"/>
          <w:left w:val="nil"/>
          <w:bottom w:val="nil"/>
          <w:right w:val="nil"/>
          <w:between w:val="nil"/>
        </w:pBdr>
        <w:rPr>
          <w:b/>
        </w:rPr>
      </w:pPr>
      <w:r>
        <w:t>Le principe est très simple :</w:t>
      </w:r>
      <w:r>
        <w:rPr>
          <w:b/>
        </w:rPr>
        <w:t xml:space="preserve"> chaque source utilisée (lue, consultée, </w:t>
      </w:r>
      <w:r w:rsidR="003614C3">
        <w:rPr>
          <w:b/>
        </w:rPr>
        <w:t xml:space="preserve">entendue, </w:t>
      </w:r>
      <w:r>
        <w:rPr>
          <w:b/>
        </w:rPr>
        <w:t>manipulée dans le cadre du travail)</w:t>
      </w:r>
      <w:r>
        <w:rPr>
          <w:b/>
          <w:u w:val="single"/>
        </w:rPr>
        <w:t xml:space="preserve"> doit</w:t>
      </w:r>
      <w:r>
        <w:rPr>
          <w:b/>
        </w:rPr>
        <w:t xml:space="preserve"> faire l'objet d'une référence bibliographique.</w:t>
      </w:r>
    </w:p>
    <w:p w14:paraId="138C4880" w14:textId="77777777" w:rsidR="00555D05" w:rsidRDefault="00AE0D86">
      <w:pPr>
        <w:pStyle w:val="Titre3"/>
        <w:pBdr>
          <w:top w:val="nil"/>
          <w:left w:val="nil"/>
          <w:bottom w:val="nil"/>
          <w:right w:val="nil"/>
          <w:between w:val="nil"/>
        </w:pBdr>
      </w:pPr>
      <w:bookmarkStart w:id="13" w:name="_Toc19723199"/>
      <w:r>
        <w:t>1.2.3 En quoi consistent les règles de présentation ?</w:t>
      </w:r>
      <w:bookmarkEnd w:id="13"/>
    </w:p>
    <w:p w14:paraId="07C60901" w14:textId="44D2A9A3" w:rsidR="00662014" w:rsidRDefault="00AE0D86">
      <w:pPr>
        <w:pBdr>
          <w:top w:val="nil"/>
          <w:left w:val="nil"/>
          <w:bottom w:val="nil"/>
          <w:right w:val="nil"/>
          <w:between w:val="nil"/>
        </w:pBdr>
      </w:pPr>
      <w:r>
        <w:t xml:space="preserve">Les règles relatives à la présentation des informations bibliographiques peuvent porter sur différents </w:t>
      </w:r>
      <w:proofErr w:type="gramStart"/>
      <w:r>
        <w:t>aspects:</w:t>
      </w:r>
      <w:proofErr w:type="gramEnd"/>
      <w:r>
        <w:t xml:space="preserve"> la nature des documents, les critères de tri...</w:t>
      </w:r>
      <w:r w:rsidR="00662014">
        <w:t xml:space="preserve"> </w:t>
      </w:r>
    </w:p>
    <w:p w14:paraId="53542F2C" w14:textId="77777777" w:rsidR="00662014" w:rsidRPr="00662014" w:rsidRDefault="00AE0D86">
      <w:pPr>
        <w:pBdr>
          <w:top w:val="nil"/>
          <w:left w:val="nil"/>
          <w:bottom w:val="nil"/>
          <w:right w:val="nil"/>
          <w:between w:val="nil"/>
        </w:pBdr>
      </w:pPr>
      <w:r>
        <w:rPr>
          <w:b/>
        </w:rPr>
        <w:t>Il n'existe pas un seul système de présentation, plusieurs options sont possibles</w:t>
      </w:r>
      <w:r>
        <w:t>,</w:t>
      </w:r>
      <w:r>
        <w:rPr>
          <w:b/>
        </w:rPr>
        <w:t xml:space="preserve"> pourvu qu'elles donnent clairement tous les renseignements nécessaires pour que le lecteur puisse retrouver les documents cités.  </w:t>
      </w:r>
      <w:r>
        <w:t>Une fois un système choisi, il faut bien sûr lui être fidèle tout au long de la rédaction de la bibliographie et l'appliquer avec rigueur.</w:t>
      </w:r>
      <w:r w:rsidR="00662014">
        <w:t xml:space="preserve"> </w:t>
      </w:r>
    </w:p>
    <w:p w14:paraId="5FA29395" w14:textId="77777777" w:rsidR="00555D05" w:rsidRDefault="00AE0D86">
      <w:pPr>
        <w:pBdr>
          <w:top w:val="nil"/>
          <w:left w:val="nil"/>
          <w:bottom w:val="nil"/>
          <w:right w:val="nil"/>
          <w:between w:val="nil"/>
        </w:pBdr>
      </w:pPr>
      <w:r>
        <w:t xml:space="preserve">Comme indiqué dans l'introduction du présent document, les règles de présentation détaillées ici s'appuient sur </w:t>
      </w:r>
      <w:r>
        <w:rPr>
          <w:u w:val="single"/>
        </w:rPr>
        <w:t>deux normes internationales</w:t>
      </w:r>
      <w:r>
        <w:t xml:space="preserve"> ISO et plus précisément sur leur traduction française AFNOR. Nous vous demandons donc d’appliquer les principes présentés dans ce </w:t>
      </w:r>
      <w:r w:rsidR="00662014">
        <w:t>document</w:t>
      </w:r>
      <w:r>
        <w:t>.</w:t>
      </w:r>
    </w:p>
    <w:p w14:paraId="7B04AAD8" w14:textId="60C2BBF0" w:rsidR="00555D05" w:rsidRDefault="00AE0D86">
      <w:pPr>
        <w:pBdr>
          <w:top w:val="nil"/>
          <w:left w:val="nil"/>
          <w:bottom w:val="nil"/>
          <w:right w:val="nil"/>
          <w:between w:val="nil"/>
        </w:pBdr>
      </w:pPr>
      <w:r>
        <w:t xml:space="preserve">Si vous utilisez </w:t>
      </w:r>
      <w:r w:rsidR="003614C3">
        <w:t xml:space="preserve">le </w:t>
      </w:r>
      <w:r>
        <w:t>gestionnaire de références bibliographiques</w:t>
      </w:r>
      <w:r w:rsidR="003614C3">
        <w:t xml:space="preserve"> Zotero</w:t>
      </w:r>
      <w:r>
        <w:t xml:space="preserve">, nous vous recommandons de télécharger le style “ISO-690 (note, no abstract, French)” à l’adresse suivante : </w:t>
      </w:r>
      <w:hyperlink r:id="rId9">
        <w:r>
          <w:rPr>
            <w:color w:val="1155CC"/>
            <w:u w:val="single"/>
          </w:rPr>
          <w:t>https://www.zotero.org/styles?q=id%3Aiso690-note-fr</w:t>
        </w:r>
      </w:hyperlink>
      <w:r>
        <w:t xml:space="preserve">. </w:t>
      </w:r>
      <w:r w:rsidR="003614C3">
        <w:t xml:space="preserve">Ce même style est également applicable avec d’autres outils tels que </w:t>
      </w:r>
      <w:proofErr w:type="spellStart"/>
      <w:r w:rsidR="003614C3">
        <w:t>Mendeley</w:t>
      </w:r>
      <w:proofErr w:type="spellEnd"/>
      <w:r w:rsidR="003614C3">
        <w:t xml:space="preserve">, </w:t>
      </w:r>
      <w:proofErr w:type="spellStart"/>
      <w:r w:rsidR="003614C3">
        <w:t>EndNote</w:t>
      </w:r>
      <w:proofErr w:type="spellEnd"/>
      <w:r w:rsidR="003614C3">
        <w:t xml:space="preserve">… </w:t>
      </w:r>
      <w:r>
        <w:t>C’est le plus proche des principes de référencement et citations appliqués dans notre section.</w:t>
      </w:r>
    </w:p>
    <w:p w14:paraId="7D1B1A00" w14:textId="77777777" w:rsidR="00555D05" w:rsidRDefault="00555D05">
      <w:pPr>
        <w:pStyle w:val="Titre1"/>
        <w:pBdr>
          <w:top w:val="nil"/>
          <w:left w:val="nil"/>
          <w:bottom w:val="nil"/>
          <w:right w:val="nil"/>
          <w:between w:val="nil"/>
        </w:pBdr>
      </w:pPr>
      <w:bookmarkStart w:id="14" w:name="_hu8214wk72vc" w:colFirst="0" w:colLast="0"/>
      <w:bookmarkEnd w:id="14"/>
    </w:p>
    <w:p w14:paraId="13C163D2" w14:textId="77777777" w:rsidR="00555D05" w:rsidRDefault="00AE0D86">
      <w:pPr>
        <w:pStyle w:val="Titre1"/>
        <w:pBdr>
          <w:top w:val="nil"/>
          <w:left w:val="nil"/>
          <w:bottom w:val="nil"/>
          <w:right w:val="nil"/>
          <w:between w:val="nil"/>
        </w:pBdr>
      </w:pPr>
      <w:bookmarkStart w:id="15" w:name="_2pl7ludk6aax" w:colFirst="0" w:colLast="0"/>
      <w:bookmarkEnd w:id="15"/>
      <w:r>
        <w:br w:type="page"/>
      </w:r>
    </w:p>
    <w:p w14:paraId="7D1F1F77" w14:textId="77777777" w:rsidR="00555D05" w:rsidRDefault="00AE0D86">
      <w:pPr>
        <w:pStyle w:val="Titre1"/>
        <w:pBdr>
          <w:top w:val="nil"/>
          <w:left w:val="nil"/>
          <w:bottom w:val="nil"/>
          <w:right w:val="nil"/>
          <w:between w:val="nil"/>
        </w:pBdr>
      </w:pPr>
      <w:bookmarkStart w:id="16" w:name="_Toc19723200"/>
      <w:r>
        <w:lastRenderedPageBreak/>
        <w:t>2 Format des références bibliographiques</w:t>
      </w:r>
      <w:bookmarkEnd w:id="16"/>
    </w:p>
    <w:p w14:paraId="2E071091" w14:textId="77777777" w:rsidR="00555D05" w:rsidRDefault="00AE0D86">
      <w:r>
        <w:t>Les exemples présentés dans ce chapitre ne sont pas exhaustifs. Si le type de document que vous devez référencer n’est pas repris ici, inspirez-vous d’un de ces exemples en le modifiant et/ou le complétant si nécessaire (différentes éditions, présence d’un identifiant unique, etc.).</w:t>
      </w:r>
    </w:p>
    <w:p w14:paraId="601359B9" w14:textId="77777777" w:rsidR="00555D05" w:rsidRDefault="00AE0D86">
      <w:pPr>
        <w:pStyle w:val="Titre2"/>
        <w:pBdr>
          <w:top w:val="nil"/>
          <w:left w:val="nil"/>
          <w:bottom w:val="nil"/>
          <w:right w:val="nil"/>
          <w:between w:val="nil"/>
        </w:pBdr>
      </w:pPr>
      <w:bookmarkStart w:id="17" w:name="_Toc19723201"/>
      <w:r>
        <w:t>2.1 Éléments à référencer : nature et ordre</w:t>
      </w:r>
      <w:bookmarkEnd w:id="17"/>
    </w:p>
    <w:p w14:paraId="6166003F" w14:textId="77777777" w:rsidR="00555D05" w:rsidRDefault="00AE0D86">
      <w:pPr>
        <w:pBdr>
          <w:top w:val="nil"/>
          <w:left w:val="nil"/>
          <w:bottom w:val="nil"/>
          <w:right w:val="nil"/>
          <w:between w:val="nil"/>
        </w:pBdr>
      </w:pPr>
      <w:r>
        <w:rPr>
          <w:u w:val="single"/>
        </w:rPr>
        <w:t>Note</w:t>
      </w:r>
      <w:r>
        <w:t xml:space="preserve"> : tous les éléments indiqués doivent être obligatoirement repris dans la référence bibliographique et dans l'ordre de présentation tel qu'énoncé</w:t>
      </w:r>
    </w:p>
    <w:p w14:paraId="21245C43" w14:textId="77777777" w:rsidR="00555D05" w:rsidRDefault="00AE0D86">
      <w:pPr>
        <w:pStyle w:val="Titre3"/>
        <w:pBdr>
          <w:top w:val="nil"/>
          <w:left w:val="nil"/>
          <w:bottom w:val="nil"/>
          <w:right w:val="nil"/>
          <w:between w:val="nil"/>
        </w:pBdr>
      </w:pPr>
      <w:bookmarkStart w:id="18" w:name="_Toc19723202"/>
      <w:r>
        <w:t>2.1.1 Monographie</w:t>
      </w:r>
      <w:bookmarkEnd w:id="18"/>
    </w:p>
    <w:p w14:paraId="0AF434FC" w14:textId="4488CD78" w:rsidR="00555D05" w:rsidRDefault="00AE0D86">
      <w:pPr>
        <w:pBdr>
          <w:top w:val="nil"/>
          <w:left w:val="nil"/>
          <w:bottom w:val="nil"/>
          <w:right w:val="nil"/>
          <w:between w:val="nil"/>
        </w:pBdr>
      </w:pPr>
      <w:r>
        <w:rPr>
          <w:b/>
        </w:rPr>
        <w:t>Définition</w:t>
      </w:r>
      <w:r>
        <w:t xml:space="preserve"> : une monographie est une publication non périodique, c'est à dire complète en un seul volume ou en un nombre limité de volumes.</w:t>
      </w:r>
      <w:r w:rsidR="003614C3">
        <w:t xml:space="preserve"> Un livre tel que vous en trouverez à la bibliothèque est une monographie. </w:t>
      </w:r>
      <w:r w:rsidR="0084731D">
        <w:t>La « responsabilité » est l’auteur de l’ouvrage (soit, celui qui est principalement responsable du contenu du livre).</w:t>
      </w:r>
    </w:p>
    <w:p w14:paraId="295350AF" w14:textId="4E6E488C" w:rsidR="00555D05" w:rsidRDefault="00AE0D86" w:rsidP="00E871E7">
      <w:pPr>
        <w:pBdr>
          <w:top w:val="nil"/>
          <w:left w:val="nil"/>
          <w:bottom w:val="nil"/>
          <w:right w:val="nil"/>
          <w:between w:val="nil"/>
        </w:pBdr>
        <w:ind w:left="720"/>
        <w:rPr>
          <w:color w:val="000000"/>
        </w:rPr>
      </w:pPr>
      <w:r>
        <w:rPr>
          <w:b/>
          <w:color w:val="000000"/>
        </w:rPr>
        <w:t>Schéma à respecter :</w:t>
      </w:r>
      <w:r w:rsidR="00E871E7">
        <w:rPr>
          <w:b/>
          <w:color w:val="000000"/>
        </w:rPr>
        <w:t xml:space="preserve"> </w:t>
      </w:r>
      <w:r w:rsidR="0084731D">
        <w:rPr>
          <w:color w:val="000000"/>
        </w:rPr>
        <w:t>Responsabilité principale ou auteur ou auteur</w:t>
      </w:r>
      <w:r>
        <w:rPr>
          <w:color w:val="000000"/>
        </w:rPr>
        <w:t>.</w:t>
      </w:r>
      <w:r>
        <w:rPr>
          <w:i/>
          <w:color w:val="000000"/>
        </w:rPr>
        <w:t xml:space="preserve"> Titre en italique</w:t>
      </w:r>
      <w:r>
        <w:rPr>
          <w:color w:val="000000"/>
        </w:rPr>
        <w:t>. Edition. Lieu de publication : éditeur, année. Pagination. (Collection)</w:t>
      </w:r>
      <w:r>
        <w:rPr>
          <w:color w:val="800000"/>
        </w:rPr>
        <w:t>.</w:t>
      </w:r>
      <w:r>
        <w:rPr>
          <w:color w:val="000000"/>
        </w:rPr>
        <w:t xml:space="preserve"> ISBN</w:t>
      </w:r>
    </w:p>
    <w:p w14:paraId="7C4B02E4" w14:textId="77777777" w:rsidR="00555D05" w:rsidRDefault="00AE0D86">
      <w:pPr>
        <w:pBdr>
          <w:top w:val="nil"/>
          <w:left w:val="nil"/>
          <w:bottom w:val="nil"/>
          <w:right w:val="nil"/>
          <w:between w:val="nil"/>
        </w:pBdr>
        <w:rPr>
          <w:color w:val="000080"/>
          <w:sz w:val="18"/>
          <w:szCs w:val="18"/>
        </w:rPr>
      </w:pPr>
      <w:r>
        <w:rPr>
          <w:b/>
        </w:rPr>
        <w:t>Exemple</w:t>
      </w:r>
      <w:r w:rsidR="00196202">
        <w:rPr>
          <w:b/>
        </w:rPr>
        <w:t>s</w:t>
      </w:r>
      <w:r>
        <w:rPr>
          <w:b/>
        </w:rPr>
        <w:t xml:space="preserve"> :</w:t>
      </w:r>
    </w:p>
    <w:p w14:paraId="64BAE34E" w14:textId="77777777" w:rsidR="00555D05" w:rsidRPr="00AA21CF" w:rsidRDefault="00AE0D86">
      <w:pPr>
        <w:pBdr>
          <w:top w:val="nil"/>
          <w:left w:val="nil"/>
          <w:bottom w:val="nil"/>
          <w:right w:val="nil"/>
          <w:between w:val="nil"/>
        </w:pBdr>
        <w:ind w:left="720"/>
        <w:jc w:val="left"/>
        <w:rPr>
          <w:color w:val="002060"/>
        </w:rPr>
      </w:pPr>
      <w:r w:rsidRPr="00AA21CF">
        <w:rPr>
          <w:color w:val="002060"/>
        </w:rPr>
        <w:t>MESGUISH, Véronique et THOMAS, Armelle.</w:t>
      </w:r>
      <w:r w:rsidRPr="00AA21CF">
        <w:rPr>
          <w:i/>
          <w:color w:val="002060"/>
        </w:rPr>
        <w:t xml:space="preserve"> Net recherche : le guide pratique pour mieux trouver l'information utile.</w:t>
      </w:r>
      <w:r w:rsidRPr="00AA21CF">
        <w:rPr>
          <w:color w:val="002060"/>
        </w:rPr>
        <w:t xml:space="preserve"> 2e éd. Paris : Association française des documentalistes et des bibliothécaires spécialisés, 2007. 159 p. (Sciences et techniques de l'information). ISBN 978-2-84365-093-2</w:t>
      </w:r>
    </w:p>
    <w:p w14:paraId="70AF188D" w14:textId="77777777" w:rsidR="008E1285" w:rsidRPr="00AA21CF" w:rsidRDefault="008E1285" w:rsidP="00AA21CF">
      <w:pPr>
        <w:ind w:left="720"/>
        <w:jc w:val="left"/>
        <w:rPr>
          <w:color w:val="002060"/>
        </w:rPr>
      </w:pPr>
      <w:r w:rsidRPr="00AA21CF">
        <w:rPr>
          <w:color w:val="002060"/>
        </w:rPr>
        <w:t>BOUQUET, Brigitte et RATER-GARCETTE, Christine. ​</w:t>
      </w:r>
      <w:r w:rsidRPr="00AA21CF">
        <w:rPr>
          <w:i/>
          <w:color w:val="002060"/>
        </w:rPr>
        <w:t>Assistante sociale aujourd’hui</w:t>
      </w:r>
      <w:r w:rsidRPr="00AA21CF">
        <w:rPr>
          <w:color w:val="002060"/>
        </w:rPr>
        <w:t>. Paris : Maloine, 2002. 197 p. (Professions de santé). ISBN 978-2-224-02748-3</w:t>
      </w:r>
    </w:p>
    <w:p w14:paraId="084DC4AC" w14:textId="77777777" w:rsidR="00555D05" w:rsidRDefault="00AE0D86">
      <w:pPr>
        <w:pStyle w:val="Titre3"/>
        <w:pBdr>
          <w:top w:val="nil"/>
          <w:left w:val="nil"/>
          <w:bottom w:val="nil"/>
          <w:right w:val="nil"/>
          <w:between w:val="nil"/>
        </w:pBdr>
      </w:pPr>
      <w:bookmarkStart w:id="19" w:name="_Toc19723203"/>
      <w:r>
        <w:t>2.1.2 Monographie disponible sur le Web</w:t>
      </w:r>
      <w:bookmarkEnd w:id="19"/>
    </w:p>
    <w:p w14:paraId="2A7EC03F" w14:textId="77777777" w:rsidR="00555D05" w:rsidRDefault="00AE0D86">
      <w:pPr>
        <w:pBdr>
          <w:top w:val="nil"/>
          <w:left w:val="nil"/>
          <w:bottom w:val="nil"/>
          <w:right w:val="nil"/>
          <w:between w:val="nil"/>
        </w:pBdr>
        <w:rPr>
          <w:b/>
          <w:color w:val="000000"/>
        </w:rPr>
      </w:pPr>
      <w:r>
        <w:rPr>
          <w:b/>
          <w:color w:val="000000"/>
        </w:rPr>
        <w:t>Schéma à respecter :</w:t>
      </w:r>
    </w:p>
    <w:p w14:paraId="5BA1E87B" w14:textId="370A6C67"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w:t>
      </w:r>
      <w:r w:rsidR="00AE0D86">
        <w:rPr>
          <w:i/>
          <w:color w:val="000000"/>
        </w:rPr>
        <w:t xml:space="preserve"> Titre en italique</w:t>
      </w:r>
      <w:r w:rsidR="00AE0D86">
        <w:rPr>
          <w:color w:val="000000"/>
        </w:rPr>
        <w:t xml:space="preserve"> [en ligne]. Edition. Lieu de publication : éditeur, date de publication, date de mise à jour [consulté </w:t>
      </w:r>
      <w:proofErr w:type="gramStart"/>
      <w:r w:rsidR="00AE0D86">
        <w:rPr>
          <w:color w:val="000000"/>
        </w:rPr>
        <w:t>le date</w:t>
      </w:r>
      <w:proofErr w:type="gramEnd"/>
      <w:r w:rsidR="00AE0D86">
        <w:rPr>
          <w:color w:val="000000"/>
        </w:rPr>
        <w:t xml:space="preserve"> de consultation]. Disponible sur le Web : &lt;URL&gt;. ISBN</w:t>
      </w:r>
    </w:p>
    <w:p w14:paraId="6D60AE57" w14:textId="77777777" w:rsidR="00555D05" w:rsidRDefault="00AE0D86">
      <w:pPr>
        <w:pBdr>
          <w:top w:val="nil"/>
          <w:left w:val="nil"/>
          <w:bottom w:val="nil"/>
          <w:right w:val="nil"/>
          <w:between w:val="nil"/>
        </w:pBdr>
        <w:rPr>
          <w:b/>
        </w:rPr>
      </w:pPr>
      <w:r>
        <w:rPr>
          <w:b/>
        </w:rPr>
        <w:t>Exemple</w:t>
      </w:r>
      <w:r w:rsidR="008E1285">
        <w:rPr>
          <w:b/>
        </w:rPr>
        <w:t>s</w:t>
      </w:r>
      <w:r>
        <w:rPr>
          <w:b/>
        </w:rPr>
        <w:t xml:space="preserve"> :</w:t>
      </w:r>
    </w:p>
    <w:p w14:paraId="310D42E2" w14:textId="77777777" w:rsidR="008E1285" w:rsidRPr="00AA21CF" w:rsidRDefault="008E1285" w:rsidP="00AA21CF">
      <w:pPr>
        <w:ind w:left="720"/>
        <w:jc w:val="left"/>
        <w:rPr>
          <w:color w:val="002060"/>
        </w:rPr>
      </w:pPr>
      <w:r w:rsidRPr="00AA21CF">
        <w:rPr>
          <w:color w:val="002060"/>
        </w:rPr>
        <w:t xml:space="preserve">KOLLY, Mariam. </w:t>
      </w:r>
      <w:r w:rsidRPr="00AA21CF">
        <w:rPr>
          <w:rStyle w:val="publictitle"/>
          <w:i/>
          <w:color w:val="002060"/>
        </w:rPr>
        <w:t xml:space="preserve">Identité professionnelle et identité religieuse. Solidarités </w:t>
      </w:r>
      <w:proofErr w:type="spellStart"/>
      <w:r w:rsidRPr="00AA21CF">
        <w:rPr>
          <w:rStyle w:val="publictitle"/>
          <w:i/>
          <w:color w:val="002060"/>
        </w:rPr>
        <w:t>interminoritaires</w:t>
      </w:r>
      <w:proofErr w:type="spellEnd"/>
      <w:r w:rsidRPr="00AA21CF">
        <w:rPr>
          <w:rStyle w:val="publictitle"/>
          <w:i/>
          <w:color w:val="002060"/>
        </w:rPr>
        <w:t xml:space="preserve"> chez de </w:t>
      </w:r>
      <w:proofErr w:type="spellStart"/>
      <w:r w:rsidRPr="00AA21CF">
        <w:rPr>
          <w:rStyle w:val="publictitle"/>
          <w:i/>
          <w:color w:val="002060"/>
        </w:rPr>
        <w:t>futur·e·s</w:t>
      </w:r>
      <w:proofErr w:type="spellEnd"/>
      <w:r w:rsidRPr="00AA21CF">
        <w:rPr>
          <w:rStyle w:val="publictitle"/>
          <w:i/>
          <w:color w:val="002060"/>
        </w:rPr>
        <w:t xml:space="preserve"> </w:t>
      </w:r>
      <w:proofErr w:type="spellStart"/>
      <w:r w:rsidRPr="00AA21CF">
        <w:rPr>
          <w:rStyle w:val="publictitle"/>
          <w:i/>
          <w:color w:val="002060"/>
        </w:rPr>
        <w:t>intervenant·e·s</w:t>
      </w:r>
      <w:proofErr w:type="spellEnd"/>
      <w:r w:rsidRPr="00AA21CF">
        <w:rPr>
          <w:rStyle w:val="publictitle"/>
          <w:i/>
          <w:color w:val="002060"/>
        </w:rPr>
        <w:t xml:space="preserve"> du </w:t>
      </w:r>
      <w:r w:rsidRPr="00AA21CF">
        <w:rPr>
          <w:rStyle w:val="textsearch1"/>
          <w:i/>
          <w:color w:val="002060"/>
        </w:rPr>
        <w:t>social</w:t>
      </w:r>
      <w:r w:rsidRPr="00AA21CF">
        <w:rPr>
          <w:color w:val="002060"/>
        </w:rPr>
        <w:t>. ​</w:t>
      </w:r>
      <w:proofErr w:type="gramStart"/>
      <w:r w:rsidRPr="00AA21CF">
        <w:rPr>
          <w:color w:val="002060"/>
        </w:rPr>
        <w:t>​[</w:t>
      </w:r>
      <w:proofErr w:type="gramEnd"/>
      <w:r w:rsidRPr="00AA21CF">
        <w:rPr>
          <w:color w:val="002060"/>
        </w:rPr>
        <w:t>en​ ​ligne].​ ​ Bruxelles : Facultés universitaires Saint-Louis, 2018 [consulté le 15 août 2018].​ ​Disponible​ ​sur​ ​le​ ​Web​ ​:​ &lt;https://journals.openedition.org/brussels/pdf/1638&gt;</w:t>
      </w:r>
    </w:p>
    <w:p w14:paraId="64CB9491"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SCHEPENS, Paula.</w:t>
      </w:r>
      <w:r w:rsidRPr="00AA21CF">
        <w:rPr>
          <w:i/>
          <w:color w:val="002060"/>
        </w:rPr>
        <w:t xml:space="preserve"> Guide sur la gestion collective des droits d'auteur : la société de gestion au service de l'auteur et de l'usager</w:t>
      </w:r>
      <w:r w:rsidRPr="00AA21CF">
        <w:rPr>
          <w:color w:val="002060"/>
        </w:rPr>
        <w:t xml:space="preserve"> [en ligne]. Paris : UNESCO, 2000 [consulté le 22 mai 2007]. Disponible sur le Web : &lt;</w:t>
      </w:r>
      <w:hyperlink r:id="rId10">
        <w:r w:rsidRPr="00AA21CF">
          <w:rPr>
            <w:color w:val="002060"/>
          </w:rPr>
          <w:t>http://unesdoc.unesco.org/images/0012/001206/120677f.pdf</w:t>
        </w:r>
      </w:hyperlink>
      <w:r w:rsidRPr="00AA21CF">
        <w:rPr>
          <w:color w:val="002060"/>
        </w:rPr>
        <w:t>&gt;</w:t>
      </w:r>
    </w:p>
    <w:p w14:paraId="710F6EEA" w14:textId="77777777" w:rsidR="00555D05" w:rsidRDefault="00AE0D86">
      <w:pPr>
        <w:pStyle w:val="Titre3"/>
        <w:pBdr>
          <w:top w:val="nil"/>
          <w:left w:val="nil"/>
          <w:bottom w:val="nil"/>
          <w:right w:val="nil"/>
          <w:between w:val="nil"/>
        </w:pBdr>
      </w:pPr>
      <w:bookmarkStart w:id="20" w:name="_Toc19723204"/>
      <w:r>
        <w:lastRenderedPageBreak/>
        <w:t>2.1.3 Partie d'une monographie ou contribution à une monographie</w:t>
      </w:r>
      <w:bookmarkEnd w:id="20"/>
    </w:p>
    <w:p w14:paraId="781F0AF4" w14:textId="77777777" w:rsidR="00555D05" w:rsidRDefault="00AE0D86">
      <w:pPr>
        <w:pBdr>
          <w:top w:val="nil"/>
          <w:left w:val="nil"/>
          <w:bottom w:val="nil"/>
          <w:right w:val="nil"/>
          <w:between w:val="nil"/>
        </w:pBdr>
      </w:pPr>
      <w:r>
        <w:rPr>
          <w:b/>
        </w:rPr>
        <w:t>Définition</w:t>
      </w:r>
      <w:r>
        <w:t xml:space="preserve"> : il peut s'agir par exemple d'un chapitre d'une monographie. Dans ce cas, l'auteur ou les auteurs de la monographie est/sont donc forcément auteur(s) du chapitre référencé.</w:t>
      </w:r>
    </w:p>
    <w:p w14:paraId="59F42DE5" w14:textId="19FBDC40" w:rsidR="00555D05" w:rsidRDefault="00AE0D86">
      <w:pPr>
        <w:pBdr>
          <w:top w:val="nil"/>
          <w:left w:val="nil"/>
          <w:bottom w:val="nil"/>
          <w:right w:val="nil"/>
          <w:between w:val="nil"/>
        </w:pBdr>
      </w:pPr>
      <w:r>
        <w:t xml:space="preserve">Dans le cas d'une contribution à une monographie, il s'agit d'un texte indépendant, dont l'auteur peut être différent de la </w:t>
      </w:r>
      <w:r w:rsidR="0084731D">
        <w:t>responsabilité principale</w:t>
      </w:r>
      <w:r>
        <w:t>.</w:t>
      </w:r>
    </w:p>
    <w:p w14:paraId="0791A2C1" w14:textId="77777777" w:rsidR="00555D05" w:rsidRDefault="00AE0D86">
      <w:pPr>
        <w:pBdr>
          <w:top w:val="nil"/>
          <w:left w:val="nil"/>
          <w:bottom w:val="nil"/>
          <w:right w:val="nil"/>
          <w:between w:val="nil"/>
        </w:pBdr>
        <w:rPr>
          <w:b/>
        </w:rPr>
      </w:pPr>
      <w:r>
        <w:rPr>
          <w:b/>
          <w:color w:val="000000"/>
        </w:rPr>
        <w:t>Schéma à respecter :</w:t>
      </w:r>
    </w:p>
    <w:p w14:paraId="791D838D" w14:textId="6985223C" w:rsidR="00555D05" w:rsidRDefault="0084731D">
      <w:pPr>
        <w:pBdr>
          <w:top w:val="nil"/>
          <w:left w:val="nil"/>
          <w:bottom w:val="nil"/>
          <w:right w:val="nil"/>
          <w:between w:val="nil"/>
        </w:pBdr>
        <w:ind w:left="720"/>
        <w:jc w:val="left"/>
      </w:pPr>
      <w:r>
        <w:t>Responsabilité principale ou auteur</w:t>
      </w:r>
      <w:r w:rsidR="00AE0D86">
        <w:t xml:space="preserve"> de la contribution. « Titre en italique de la contribution ». In </w:t>
      </w:r>
      <w:r>
        <w:t>Responsabilité principale ou auteur</w:t>
      </w:r>
      <w:r w:rsidR="00AE0D86">
        <w:t xml:space="preserve"> du document hôte.</w:t>
      </w:r>
      <w:r w:rsidR="00AE0D86">
        <w:rPr>
          <w:i/>
        </w:rPr>
        <w:t xml:space="preserve"> Titre en italique du document hôte</w:t>
      </w:r>
      <w:r w:rsidR="00AE0D86">
        <w:t>.  Edition. Lieu : éditeur, année, localisation et pagination dans le document hôte. (Collection). ISBN</w:t>
      </w:r>
    </w:p>
    <w:p w14:paraId="7C4CB653" w14:textId="77777777" w:rsidR="00555D05" w:rsidRDefault="00AE0D86">
      <w:pPr>
        <w:pBdr>
          <w:top w:val="nil"/>
          <w:left w:val="nil"/>
          <w:bottom w:val="nil"/>
          <w:right w:val="nil"/>
          <w:between w:val="nil"/>
        </w:pBdr>
        <w:rPr>
          <w:color w:val="000080"/>
          <w:sz w:val="18"/>
          <w:szCs w:val="18"/>
        </w:rPr>
      </w:pPr>
      <w:r>
        <w:rPr>
          <w:b/>
        </w:rPr>
        <w:t>Exemple</w:t>
      </w:r>
      <w:r w:rsidR="008E1285">
        <w:rPr>
          <w:b/>
        </w:rPr>
        <w:t>s</w:t>
      </w:r>
      <w:r>
        <w:rPr>
          <w:b/>
        </w:rPr>
        <w:t xml:space="preserve"> :</w:t>
      </w:r>
    </w:p>
    <w:p w14:paraId="25FB82F8"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MUET, Florence et SALAÜN, Jean-Michel.</w:t>
      </w:r>
      <w:r w:rsidRPr="00AA21CF">
        <w:rPr>
          <w:i/>
          <w:color w:val="002060"/>
        </w:rPr>
        <w:t xml:space="preserve"> « </w:t>
      </w:r>
      <w:proofErr w:type="spellStart"/>
      <w:r w:rsidRPr="00AA21CF">
        <w:rPr>
          <w:color w:val="002060"/>
        </w:rPr>
        <w:t>IIIè</w:t>
      </w:r>
      <w:proofErr w:type="spellEnd"/>
      <w:r w:rsidRPr="00AA21CF">
        <w:rPr>
          <w:color w:val="002060"/>
        </w:rPr>
        <w:t xml:space="preserve"> </w:t>
      </w:r>
      <w:proofErr w:type="gramStart"/>
      <w:r w:rsidRPr="00AA21CF">
        <w:rPr>
          <w:color w:val="002060"/>
        </w:rPr>
        <w:t>partie:</w:t>
      </w:r>
      <w:proofErr w:type="gramEnd"/>
      <w:r w:rsidRPr="00AA21CF">
        <w:rPr>
          <w:color w:val="002060"/>
        </w:rPr>
        <w:t xml:space="preserve"> études de cas »</w:t>
      </w:r>
      <w:r w:rsidRPr="00AA21CF">
        <w:rPr>
          <w:i/>
          <w:color w:val="002060"/>
        </w:rPr>
        <w:t>.</w:t>
      </w:r>
      <w:r w:rsidRPr="00AA21CF">
        <w:rPr>
          <w:color w:val="002060"/>
        </w:rPr>
        <w:t xml:space="preserve"> In</w:t>
      </w:r>
      <w:r w:rsidRPr="00AA21CF">
        <w:rPr>
          <w:i/>
          <w:color w:val="002060"/>
        </w:rPr>
        <w:t xml:space="preserve"> Stratégie marketing des services d'information : bibliothèques et centres de documentation</w:t>
      </w:r>
      <w:r w:rsidRPr="00AA21CF">
        <w:rPr>
          <w:color w:val="002060"/>
        </w:rPr>
        <w:t>. Paris : Électre-Éditions du Cercle de la Libraire, 2001, p. 183-217. (Collection Bibliothèques).  ISBN 2-7654-0794-0</w:t>
      </w:r>
    </w:p>
    <w:p w14:paraId="3CDC1E77" w14:textId="77777777" w:rsidR="008E1285" w:rsidRPr="00AA21CF" w:rsidRDefault="008E1285" w:rsidP="00AA21CF">
      <w:pPr>
        <w:pBdr>
          <w:top w:val="nil"/>
          <w:left w:val="nil"/>
          <w:bottom w:val="nil"/>
          <w:right w:val="nil"/>
          <w:between w:val="nil"/>
        </w:pBdr>
        <w:ind w:left="720"/>
        <w:jc w:val="left"/>
        <w:rPr>
          <w:color w:val="002060"/>
        </w:rPr>
      </w:pPr>
      <w:r w:rsidRPr="00AA21CF">
        <w:rPr>
          <w:color w:val="002060"/>
        </w:rPr>
        <w:t xml:space="preserve">ANTOONS, Jo et POCHET, Philippe. « L’impact de l’Union européenne sur la pauvreté et l’exclusion sociale à Bruxelles. » In VRANKEN, Jan, VANHERCKE, Bart et CARTON, Luc. </w:t>
      </w:r>
      <w:r w:rsidRPr="00AA21CF">
        <w:rPr>
          <w:i/>
          <w:color w:val="002060"/>
        </w:rPr>
        <w:t>20 ans CPAS. Vers une actualisation du projet de société</w:t>
      </w:r>
      <w:r w:rsidRPr="00AA21CF">
        <w:rPr>
          <w:color w:val="002060"/>
        </w:rPr>
        <w:t xml:space="preserve">. Leuven : Commission Communautaire Commune de Bruxelles-Capitales et </w:t>
      </w:r>
      <w:proofErr w:type="spellStart"/>
      <w:r w:rsidRPr="00AA21CF">
        <w:rPr>
          <w:color w:val="002060"/>
        </w:rPr>
        <w:t>Uitgeverij</w:t>
      </w:r>
      <w:proofErr w:type="spellEnd"/>
      <w:r w:rsidRPr="00AA21CF">
        <w:rPr>
          <w:color w:val="002060"/>
        </w:rPr>
        <w:t xml:space="preserve"> </w:t>
      </w:r>
      <w:proofErr w:type="spellStart"/>
      <w:r w:rsidRPr="00AA21CF">
        <w:rPr>
          <w:color w:val="002060"/>
        </w:rPr>
        <w:t>Acco</w:t>
      </w:r>
      <w:proofErr w:type="spellEnd"/>
      <w:r w:rsidRPr="00AA21CF">
        <w:rPr>
          <w:color w:val="002060"/>
        </w:rPr>
        <w:t>, 1998, chapitre 9, p. 195-221. ISBN 90-334-4035-0</w:t>
      </w:r>
    </w:p>
    <w:p w14:paraId="638981D0" w14:textId="77777777" w:rsidR="00555D05" w:rsidRDefault="00AE0D86">
      <w:pPr>
        <w:pStyle w:val="Titre3"/>
        <w:pBdr>
          <w:top w:val="nil"/>
          <w:left w:val="nil"/>
          <w:bottom w:val="nil"/>
          <w:right w:val="nil"/>
          <w:between w:val="nil"/>
        </w:pBdr>
      </w:pPr>
      <w:bookmarkStart w:id="21" w:name="_Toc19723205"/>
      <w:r>
        <w:t>2.1.4 Partie de monographie ou contribution à une monographie</w:t>
      </w:r>
      <w:r w:rsidR="00B33590" w:rsidRPr="00343711">
        <w:t xml:space="preserve"> </w:t>
      </w:r>
      <w:r>
        <w:t>disponible sur le Web</w:t>
      </w:r>
      <w:bookmarkEnd w:id="21"/>
    </w:p>
    <w:p w14:paraId="2D45E673" w14:textId="77777777" w:rsidR="00555D05" w:rsidRDefault="00AE0D86">
      <w:pPr>
        <w:pBdr>
          <w:top w:val="nil"/>
          <w:left w:val="nil"/>
          <w:bottom w:val="nil"/>
          <w:right w:val="nil"/>
          <w:between w:val="nil"/>
        </w:pBdr>
        <w:rPr>
          <w:b/>
        </w:rPr>
      </w:pPr>
      <w:r>
        <w:rPr>
          <w:b/>
        </w:rPr>
        <w:t>Schéma à respecter :</w:t>
      </w:r>
    </w:p>
    <w:p w14:paraId="6DA6941B" w14:textId="35FE3994" w:rsidR="00555D05" w:rsidRDefault="0084731D">
      <w:pPr>
        <w:pBdr>
          <w:top w:val="nil"/>
          <w:left w:val="nil"/>
          <w:bottom w:val="nil"/>
          <w:right w:val="nil"/>
          <w:between w:val="nil"/>
        </w:pBdr>
        <w:ind w:left="720"/>
        <w:jc w:val="left"/>
        <w:rPr>
          <w:color w:val="000000"/>
        </w:rPr>
      </w:pPr>
      <w:r>
        <w:t>Responsabilité principale ou auteur</w:t>
      </w:r>
      <w:r w:rsidR="00AE0D86">
        <w:t xml:space="preserve"> de la contribution. « Titre en italique de la contribution »</w:t>
      </w:r>
      <w:r w:rsidR="00AE0D86">
        <w:rPr>
          <w:color w:val="000000"/>
        </w:rPr>
        <w:t xml:space="preserve"> [en ligne]. In </w:t>
      </w:r>
      <w:r>
        <w:rPr>
          <w:color w:val="000000"/>
        </w:rPr>
        <w:t>Responsabilité principale ou auteur</w:t>
      </w:r>
      <w:r w:rsidR="00AE0D86">
        <w:rPr>
          <w:color w:val="000000"/>
        </w:rPr>
        <w:t xml:space="preserve"> du document hôte.</w:t>
      </w:r>
      <w:r w:rsidR="00AE0D86">
        <w:rPr>
          <w:i/>
        </w:rPr>
        <w:t xml:space="preserve"> Titre en italique du document hôte</w:t>
      </w:r>
      <w:r w:rsidR="00AE0D86">
        <w:t xml:space="preserve">. Edition. Lieu de publication : éditeur, date de publication, date de mise à jour [consulté </w:t>
      </w:r>
      <w:proofErr w:type="gramStart"/>
      <w:r w:rsidR="00AE0D86">
        <w:t>le date</w:t>
      </w:r>
      <w:proofErr w:type="gramEnd"/>
      <w:r w:rsidR="00AE0D86">
        <w:t xml:space="preserve"> de consultation], localisation et pagination dans le document hôte. (Collection). Disponible sur le Web :</w:t>
      </w:r>
      <w:r w:rsidR="00AE0D86">
        <w:rPr>
          <w:color w:val="000000"/>
        </w:rPr>
        <w:t xml:space="preserve"> &lt;URL&gt;. ISBN</w:t>
      </w:r>
    </w:p>
    <w:p w14:paraId="2A8CB0D8" w14:textId="77777777" w:rsidR="00555D05" w:rsidRDefault="00AE0D86" w:rsidP="00297DE8">
      <w:pPr>
        <w:pBdr>
          <w:top w:val="nil"/>
          <w:left w:val="nil"/>
          <w:bottom w:val="nil"/>
          <w:right w:val="nil"/>
          <w:between w:val="nil"/>
        </w:pBdr>
        <w:rPr>
          <w:color w:val="000080"/>
          <w:sz w:val="18"/>
          <w:szCs w:val="18"/>
        </w:rPr>
      </w:pPr>
      <w:r>
        <w:rPr>
          <w:b/>
        </w:rPr>
        <w:t>Exemple :</w:t>
      </w:r>
    </w:p>
    <w:p w14:paraId="72690AA2" w14:textId="77777777" w:rsidR="00555D05" w:rsidRPr="00AA21CF" w:rsidRDefault="00AE0D86">
      <w:pPr>
        <w:pBdr>
          <w:top w:val="nil"/>
          <w:left w:val="nil"/>
          <w:bottom w:val="nil"/>
          <w:right w:val="nil"/>
          <w:between w:val="nil"/>
        </w:pBdr>
        <w:ind w:left="720"/>
        <w:jc w:val="left"/>
        <w:rPr>
          <w:color w:val="002060"/>
        </w:rPr>
      </w:pPr>
      <w:r w:rsidRPr="00AA21CF">
        <w:rPr>
          <w:color w:val="002060"/>
        </w:rPr>
        <w:t>GAUTHIER, Jacques.</w:t>
      </w:r>
      <w:r w:rsidRPr="00AA21CF">
        <w:rPr>
          <w:i/>
          <w:color w:val="002060"/>
        </w:rPr>
        <w:t xml:space="preserve"> «</w:t>
      </w:r>
      <w:r w:rsidRPr="00AA21CF">
        <w:rPr>
          <w:color w:val="002060"/>
        </w:rPr>
        <w:t> L'enjeu de la communication pour les projets de recherche » [en ligne]. In</w:t>
      </w:r>
      <w:r w:rsidRPr="00AA21CF">
        <w:rPr>
          <w:i/>
          <w:color w:val="002060"/>
        </w:rPr>
        <w:t xml:space="preserve"> Vulgariser, produire, et diffuser ! Fiches pour les chercheurs sur le </w:t>
      </w:r>
      <w:proofErr w:type="gramStart"/>
      <w:r w:rsidRPr="00AA21CF">
        <w:rPr>
          <w:i/>
          <w:color w:val="002060"/>
        </w:rPr>
        <w:t>terrain</w:t>
      </w:r>
      <w:r w:rsidRPr="00AA21CF">
        <w:rPr>
          <w:color w:val="002060"/>
        </w:rPr>
        <w:t> .</w:t>
      </w:r>
      <w:proofErr w:type="gramEnd"/>
      <w:r w:rsidRPr="00AA21CF">
        <w:rPr>
          <w:color w:val="002060"/>
        </w:rPr>
        <w:t xml:space="preserve"> Ottawa : Centre de recherches pour le développement international (CRDI), 1er octobre 2006 [consulté le 22 octobre 2007], p. 3-5. Disponible sur le Web : &lt;http://hdl.handle.net/10625/28118&gt;</w:t>
      </w:r>
    </w:p>
    <w:p w14:paraId="42C9E396" w14:textId="77777777" w:rsidR="00555D05" w:rsidRDefault="00AE0D86" w:rsidP="00297DE8">
      <w:pPr>
        <w:pStyle w:val="Titre3"/>
        <w:pageBreakBefore/>
        <w:pBdr>
          <w:top w:val="nil"/>
          <w:left w:val="nil"/>
          <w:bottom w:val="nil"/>
          <w:right w:val="nil"/>
          <w:between w:val="nil"/>
        </w:pBdr>
      </w:pPr>
      <w:bookmarkStart w:id="22" w:name="_Toc19723206"/>
      <w:r>
        <w:lastRenderedPageBreak/>
        <w:t>2.1.5 Article, dossier, etc. dans une publication en série</w:t>
      </w:r>
      <w:bookmarkEnd w:id="22"/>
    </w:p>
    <w:p w14:paraId="562CB959" w14:textId="4FF86D52" w:rsidR="00555D05" w:rsidRDefault="00AE0D86">
      <w:pPr>
        <w:pBdr>
          <w:top w:val="nil"/>
          <w:left w:val="nil"/>
          <w:bottom w:val="nil"/>
          <w:right w:val="nil"/>
          <w:between w:val="nil"/>
        </w:pBdr>
      </w:pPr>
      <w:r>
        <w:rPr>
          <w:b/>
        </w:rPr>
        <w:t>Définition</w:t>
      </w:r>
      <w:r>
        <w:t xml:space="preserve"> :  un article est un texte relatant un fait, un événement et / ou exposant un point de vue. </w:t>
      </w:r>
      <w:r w:rsidR="0084731D">
        <w:t xml:space="preserve">Une publication en série est une publication périodique, </w:t>
      </w:r>
      <w:proofErr w:type="spellStart"/>
      <w:r w:rsidR="0084731D">
        <w:t>p.e</w:t>
      </w:r>
      <w:proofErr w:type="spellEnd"/>
      <w:r w:rsidR="0084731D">
        <w:t>. mensuelle, trimestrielle, hebdomadaire…</w:t>
      </w:r>
    </w:p>
    <w:p w14:paraId="0CCF6C98" w14:textId="77777777" w:rsidR="00555D05" w:rsidRDefault="00AE0D86">
      <w:pPr>
        <w:pBdr>
          <w:top w:val="nil"/>
          <w:left w:val="nil"/>
          <w:bottom w:val="nil"/>
          <w:right w:val="nil"/>
          <w:between w:val="nil"/>
        </w:pBdr>
        <w:rPr>
          <w:b/>
          <w:color w:val="000000"/>
        </w:rPr>
      </w:pPr>
      <w:r>
        <w:rPr>
          <w:b/>
          <w:color w:val="000000"/>
        </w:rPr>
        <w:t>Schéma à respecter :</w:t>
      </w:r>
    </w:p>
    <w:p w14:paraId="0C85ADDB" w14:textId="74F3C452" w:rsidR="00555D05" w:rsidRDefault="0084731D">
      <w:pPr>
        <w:pBdr>
          <w:top w:val="nil"/>
          <w:left w:val="nil"/>
          <w:bottom w:val="nil"/>
          <w:right w:val="nil"/>
          <w:between w:val="nil"/>
        </w:pBdr>
        <w:ind w:left="720"/>
      </w:pPr>
      <w:r>
        <w:t>Responsabilité principale ou auteur</w:t>
      </w:r>
      <w:r w:rsidR="00AE0D86">
        <w:t>. « Titre de l'article ».</w:t>
      </w:r>
      <w:r w:rsidR="00AE0D86">
        <w:rPr>
          <w:i/>
        </w:rPr>
        <w:t xml:space="preserve"> Titre en italique de la publication en série.</w:t>
      </w:r>
      <w:r w:rsidR="00AE0D86">
        <w:t xml:space="preserve"> Année, désignation du fascicule, pagination de l'article. ISSN</w:t>
      </w:r>
    </w:p>
    <w:p w14:paraId="7F6B6B98" w14:textId="77777777" w:rsidR="00555D05" w:rsidRDefault="00AE0D86">
      <w:pPr>
        <w:pBdr>
          <w:top w:val="nil"/>
          <w:left w:val="nil"/>
          <w:bottom w:val="nil"/>
          <w:right w:val="nil"/>
          <w:between w:val="nil"/>
        </w:pBdr>
        <w:rPr>
          <w:color w:val="000080"/>
          <w:sz w:val="18"/>
          <w:szCs w:val="18"/>
        </w:rPr>
      </w:pPr>
      <w:r>
        <w:rPr>
          <w:b/>
        </w:rPr>
        <w:t>Exemple</w:t>
      </w:r>
      <w:r w:rsidR="008E1285">
        <w:rPr>
          <w:b/>
        </w:rPr>
        <w:t>s</w:t>
      </w:r>
      <w:r>
        <w:rPr>
          <w:b/>
        </w:rPr>
        <w:t xml:space="preserve"> :</w:t>
      </w:r>
    </w:p>
    <w:p w14:paraId="570B9988" w14:textId="77777777" w:rsidR="008E1285" w:rsidRPr="00AA21CF" w:rsidRDefault="008E1285" w:rsidP="00AA21CF">
      <w:pPr>
        <w:ind w:left="720"/>
        <w:jc w:val="left"/>
        <w:rPr>
          <w:color w:val="002060"/>
        </w:rPr>
      </w:pPr>
      <w:r w:rsidRPr="00AA21CF">
        <w:rPr>
          <w:color w:val="002060"/>
        </w:rPr>
        <w:t xml:space="preserve">MARTENS, Yves. « Que deviennent les exclus du chômage ? » </w:t>
      </w:r>
      <w:r w:rsidRPr="00AA21CF">
        <w:rPr>
          <w:i/>
          <w:color w:val="002060"/>
        </w:rPr>
        <w:t>Ensemble !</w:t>
      </w:r>
      <w:r w:rsidRPr="00AA21CF">
        <w:rPr>
          <w:color w:val="002060"/>
        </w:rPr>
        <w:t xml:space="preserve"> septembre 2017, n°94, p. 28-29.</w:t>
      </w:r>
    </w:p>
    <w:p w14:paraId="730DE539"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TESNIÈRE, Valérie. « Quelle place pour le fait religieux dans les bibliothèques publiques ? : actualité d'un débat ».</w:t>
      </w:r>
      <w:r w:rsidRPr="00AA21CF">
        <w:rPr>
          <w:i/>
          <w:color w:val="002060"/>
        </w:rPr>
        <w:t xml:space="preserve"> Bulletin des bibliothèques de France.</w:t>
      </w:r>
      <w:r w:rsidRPr="00AA21CF">
        <w:rPr>
          <w:color w:val="002060"/>
        </w:rPr>
        <w:t xml:space="preserve"> 2010, tome 55, no 1, p. 48-50. ISSN 0006-2006</w:t>
      </w:r>
    </w:p>
    <w:p w14:paraId="771FAE58" w14:textId="77777777" w:rsidR="00555D05" w:rsidRDefault="00AE0D86">
      <w:pPr>
        <w:pStyle w:val="Titre3"/>
        <w:pBdr>
          <w:top w:val="nil"/>
          <w:left w:val="nil"/>
          <w:bottom w:val="nil"/>
          <w:right w:val="nil"/>
          <w:between w:val="nil"/>
        </w:pBdr>
      </w:pPr>
      <w:bookmarkStart w:id="23" w:name="_Toc19723207"/>
      <w:r>
        <w:t>2.1.6 Article, dossier, etc. dans une publication en série disponible sur le Web</w:t>
      </w:r>
      <w:bookmarkEnd w:id="23"/>
    </w:p>
    <w:p w14:paraId="157062E1" w14:textId="77777777" w:rsidR="00555D05" w:rsidRDefault="00AE0D86">
      <w:pPr>
        <w:pBdr>
          <w:top w:val="nil"/>
          <w:left w:val="nil"/>
          <w:bottom w:val="nil"/>
          <w:right w:val="nil"/>
          <w:between w:val="nil"/>
        </w:pBdr>
        <w:rPr>
          <w:b/>
        </w:rPr>
      </w:pPr>
      <w:r>
        <w:rPr>
          <w:b/>
        </w:rPr>
        <w:t>Schéma à respecter :</w:t>
      </w:r>
    </w:p>
    <w:p w14:paraId="138DFD6D" w14:textId="46BF6AA9"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 xml:space="preserve"> de l'article. « Titre de l'article » [en ligne].</w:t>
      </w:r>
      <w:r w:rsidR="00AE0D86">
        <w:rPr>
          <w:i/>
          <w:color w:val="000000"/>
        </w:rPr>
        <w:t xml:space="preserve"> Titre en italique de la publication en série</w:t>
      </w:r>
      <w:r w:rsidR="00AE0D86">
        <w:rPr>
          <w:color w:val="000000"/>
        </w:rPr>
        <w:t xml:space="preserve">. Date de publication [consulté </w:t>
      </w:r>
      <w:proofErr w:type="gramStart"/>
      <w:r w:rsidR="00AE0D86">
        <w:rPr>
          <w:color w:val="000000"/>
        </w:rPr>
        <w:t>le date</w:t>
      </w:r>
      <w:proofErr w:type="gramEnd"/>
      <w:r w:rsidR="00AE0D86">
        <w:rPr>
          <w:color w:val="000000"/>
        </w:rPr>
        <w:t xml:space="preserve"> de consultation], désignation du fascicule en ligne, pagination de l'article. Disponible sur le Web : &lt;URL&gt;. ISSN</w:t>
      </w:r>
    </w:p>
    <w:p w14:paraId="493FEE1A" w14:textId="77777777" w:rsidR="00555D05" w:rsidRDefault="00AE0D86">
      <w:pPr>
        <w:pBdr>
          <w:top w:val="nil"/>
          <w:left w:val="nil"/>
          <w:bottom w:val="nil"/>
          <w:right w:val="nil"/>
          <w:between w:val="nil"/>
        </w:pBdr>
        <w:rPr>
          <w:color w:val="000080"/>
          <w:sz w:val="18"/>
          <w:szCs w:val="18"/>
        </w:rPr>
      </w:pPr>
      <w:r>
        <w:rPr>
          <w:b/>
        </w:rPr>
        <w:t>Exemple</w:t>
      </w:r>
      <w:r w:rsidR="008E1285">
        <w:rPr>
          <w:b/>
        </w:rPr>
        <w:t>s</w:t>
      </w:r>
      <w:r>
        <w:rPr>
          <w:b/>
        </w:rPr>
        <w:t xml:space="preserve"> :</w:t>
      </w:r>
    </w:p>
    <w:p w14:paraId="349E3B6E"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BENHLIMA, Laïla et CHIADMI, Dalila. « Vers l'interopérabilité des systèmes d'information hétérogènes » [en ligne].</w:t>
      </w:r>
      <w:r w:rsidRPr="00AA21CF">
        <w:rPr>
          <w:i/>
          <w:color w:val="002060"/>
        </w:rPr>
        <w:t xml:space="preserve"> </w:t>
      </w:r>
      <w:proofErr w:type="gramStart"/>
      <w:r w:rsidRPr="00AA21CF">
        <w:rPr>
          <w:i/>
          <w:color w:val="002060"/>
        </w:rPr>
        <w:t>e</w:t>
      </w:r>
      <w:proofErr w:type="gramEnd"/>
      <w:r w:rsidRPr="00AA21CF">
        <w:rPr>
          <w:i/>
          <w:color w:val="002060"/>
        </w:rPr>
        <w:t>-Ti : la revue électronique des technologies de l'information.</w:t>
      </w:r>
      <w:r w:rsidRPr="00AA21CF">
        <w:rPr>
          <w:color w:val="002060"/>
        </w:rPr>
        <w:t xml:space="preserve"> 27 décembre 2006 [consulté le 22 octobre 2007], n° 1. Disponible sur le Web : &lt;http://revue-eti.net/document.php?id=1166&gt;. ISSN 1114-8802</w:t>
      </w:r>
    </w:p>
    <w:p w14:paraId="355AB896" w14:textId="77777777" w:rsidR="008E1285" w:rsidRPr="00AA21CF" w:rsidRDefault="008E1285" w:rsidP="00AA21CF">
      <w:pPr>
        <w:ind w:left="720"/>
        <w:jc w:val="left"/>
        <w:rPr>
          <w:color w:val="002060"/>
        </w:rPr>
      </w:pPr>
      <w:r w:rsidRPr="00AA21CF">
        <w:rPr>
          <w:color w:val="002060"/>
        </w:rPr>
        <w:t xml:space="preserve">VANDENBOSSCHE, Cécile. « Un problème de couverture. La presse généraliste et le sans-abrisme à Bruxelles » [en ligne] </w:t>
      </w:r>
      <w:r w:rsidRPr="00AA21CF">
        <w:rPr>
          <w:i/>
          <w:color w:val="002060"/>
        </w:rPr>
        <w:t>Bis</w:t>
      </w:r>
      <w:r w:rsidRPr="00AA21CF">
        <w:rPr>
          <w:color w:val="002060"/>
        </w:rPr>
        <w:t>. Octobre 2017 [consulté le 15 août 2018], n°175, p. 9-13. Disponible en ligne : &lt;http://www.cbcs.be/IMG/pdf/bis_175_web_1_.pdf?1616/425aa02bf8db570caf887136440a845ab2818cb4&gt;</w:t>
      </w:r>
    </w:p>
    <w:p w14:paraId="74683339" w14:textId="77777777" w:rsidR="00555D05" w:rsidRDefault="00AE0D86">
      <w:pPr>
        <w:pBdr>
          <w:top w:val="nil"/>
          <w:left w:val="nil"/>
          <w:bottom w:val="nil"/>
          <w:right w:val="nil"/>
          <w:between w:val="nil"/>
        </w:pBdr>
      </w:pPr>
      <w:r>
        <w:rPr>
          <w:u w:val="single"/>
        </w:rPr>
        <w:t>Remarque</w:t>
      </w:r>
      <w:r>
        <w:t xml:space="preserve"> : s'il s'agit d'un dossier complet d'une revue, seul le dossier est cité en bibliographie, </w:t>
      </w:r>
      <w:proofErr w:type="gramStart"/>
      <w:r>
        <w:t>par contre</w:t>
      </w:r>
      <w:proofErr w:type="gramEnd"/>
      <w:r>
        <w:t>, ce sont les articles en particulier qui seront cités en notes de bas de page. Dans la référence du dossier en bibliographie, il sera indiqué (dossier) après le titre du dossier.</w:t>
      </w:r>
    </w:p>
    <w:p w14:paraId="5C81FEA7" w14:textId="77777777" w:rsidR="00555D05" w:rsidRDefault="00AE0D86">
      <w:pPr>
        <w:pStyle w:val="Titre3"/>
        <w:pBdr>
          <w:top w:val="nil"/>
          <w:left w:val="nil"/>
          <w:bottom w:val="nil"/>
          <w:right w:val="nil"/>
          <w:between w:val="nil"/>
        </w:pBdr>
      </w:pPr>
      <w:bookmarkStart w:id="24" w:name="_Toc19723208"/>
      <w:r>
        <w:t>2.1.7 Site Web</w:t>
      </w:r>
      <w:bookmarkEnd w:id="24"/>
    </w:p>
    <w:p w14:paraId="02132AB5" w14:textId="77777777" w:rsidR="00555D05" w:rsidRDefault="00AE0D86">
      <w:pPr>
        <w:pBdr>
          <w:top w:val="nil"/>
          <w:left w:val="nil"/>
          <w:bottom w:val="nil"/>
          <w:right w:val="nil"/>
          <w:between w:val="nil"/>
        </w:pBdr>
        <w:spacing w:before="0" w:after="120" w:line="240" w:lineRule="auto"/>
        <w:jc w:val="left"/>
        <w:rPr>
          <w:color w:val="000000"/>
        </w:rPr>
      </w:pPr>
      <w:r>
        <w:rPr>
          <w:b/>
          <w:color w:val="000000"/>
        </w:rPr>
        <w:t>Définition</w:t>
      </w:r>
      <w:r>
        <w:rPr>
          <w:color w:val="000000"/>
        </w:rPr>
        <w:t xml:space="preserve"> : il s'agit d'un ensemble de pages Web liées entre elles et mises en ligne à une adresse Web.</w:t>
      </w:r>
    </w:p>
    <w:p w14:paraId="345A13A8" w14:textId="77777777" w:rsidR="00555D05" w:rsidRDefault="00AE0D86">
      <w:pPr>
        <w:pBdr>
          <w:top w:val="nil"/>
          <w:left w:val="nil"/>
          <w:bottom w:val="nil"/>
          <w:right w:val="nil"/>
          <w:between w:val="nil"/>
        </w:pBdr>
        <w:spacing w:before="0" w:after="120" w:line="240" w:lineRule="auto"/>
        <w:jc w:val="left"/>
        <w:rPr>
          <w:color w:val="000000"/>
        </w:rPr>
      </w:pPr>
      <w:r>
        <w:rPr>
          <w:color w:val="000000"/>
        </w:rPr>
        <w:t>Aucune autorité ne contrôle les publications en ligne, qu'il s'agisse de sites, de blogs... et ces publications peuvent varier, disparaître, se transformer, changer d'adresse...</w:t>
      </w:r>
    </w:p>
    <w:p w14:paraId="7EB0ECD2" w14:textId="77777777" w:rsidR="00555D05" w:rsidRDefault="00AE0D86">
      <w:pPr>
        <w:pBdr>
          <w:top w:val="nil"/>
          <w:left w:val="nil"/>
          <w:bottom w:val="nil"/>
          <w:right w:val="nil"/>
          <w:between w:val="nil"/>
        </w:pBdr>
        <w:spacing w:before="0" w:after="120" w:line="240" w:lineRule="auto"/>
        <w:jc w:val="left"/>
        <w:rPr>
          <w:color w:val="000000"/>
        </w:rPr>
      </w:pPr>
      <w:r>
        <w:rPr>
          <w:color w:val="000000"/>
        </w:rPr>
        <w:lastRenderedPageBreak/>
        <w:t>Avant d'établir la référence d'un site Web, il y a lieu de</w:t>
      </w:r>
      <w:r>
        <w:rPr>
          <w:b/>
          <w:color w:val="000000"/>
        </w:rPr>
        <w:t xml:space="preserve"> vérifier la fiabilité de la source</w:t>
      </w:r>
      <w:r w:rsidR="00AA21CF">
        <w:rPr>
          <w:b/>
          <w:color w:val="000000"/>
        </w:rPr>
        <w:t xml:space="preserve"> (voir dernier chapitre)</w:t>
      </w:r>
      <w:r>
        <w:rPr>
          <w:color w:val="000000"/>
        </w:rPr>
        <w:t>. En général, les sites les plus fiables sont :</w:t>
      </w:r>
    </w:p>
    <w:p w14:paraId="647A2E7F" w14:textId="77777777" w:rsidR="00555D05" w:rsidRDefault="00AE0D86">
      <w:pPr>
        <w:numPr>
          <w:ilvl w:val="0"/>
          <w:numId w:val="2"/>
        </w:numPr>
        <w:pBdr>
          <w:top w:val="nil"/>
          <w:left w:val="nil"/>
          <w:bottom w:val="nil"/>
          <w:right w:val="nil"/>
          <w:between w:val="nil"/>
        </w:pBdr>
        <w:spacing w:before="0" w:line="240" w:lineRule="auto"/>
        <w:ind w:hanging="283"/>
        <w:contextualSpacing/>
        <w:jc w:val="left"/>
      </w:pPr>
      <w:proofErr w:type="gramStart"/>
      <w:r>
        <w:rPr>
          <w:color w:val="000000"/>
        </w:rPr>
        <w:t>ceux</w:t>
      </w:r>
      <w:proofErr w:type="gramEnd"/>
      <w:r>
        <w:rPr>
          <w:color w:val="000000"/>
        </w:rPr>
        <w:t xml:space="preserve"> qui sont</w:t>
      </w:r>
      <w:r>
        <w:rPr>
          <w:b/>
          <w:color w:val="000000"/>
        </w:rPr>
        <w:t xml:space="preserve"> hébergés par des organisations connues, les sites officiels</w:t>
      </w:r>
      <w:r>
        <w:rPr>
          <w:color w:val="000000"/>
        </w:rPr>
        <w:t xml:space="preserve"> ;</w:t>
      </w:r>
    </w:p>
    <w:p w14:paraId="3E56A1DE" w14:textId="77777777" w:rsidR="00555D05" w:rsidRDefault="00AE0D86">
      <w:pPr>
        <w:numPr>
          <w:ilvl w:val="0"/>
          <w:numId w:val="2"/>
        </w:numPr>
        <w:pBdr>
          <w:top w:val="nil"/>
          <w:left w:val="nil"/>
          <w:bottom w:val="nil"/>
          <w:right w:val="nil"/>
          <w:between w:val="nil"/>
        </w:pBdr>
        <w:spacing w:before="0" w:line="240" w:lineRule="auto"/>
        <w:ind w:hanging="283"/>
        <w:contextualSpacing/>
        <w:jc w:val="left"/>
      </w:pPr>
      <w:proofErr w:type="gramStart"/>
      <w:r>
        <w:rPr>
          <w:color w:val="000000"/>
        </w:rPr>
        <w:t>ceux</w:t>
      </w:r>
      <w:proofErr w:type="gramEnd"/>
      <w:r>
        <w:rPr>
          <w:b/>
          <w:color w:val="000000"/>
        </w:rPr>
        <w:t xml:space="preserve"> dont le responsable se présente</w:t>
      </w:r>
      <w:r>
        <w:rPr>
          <w:color w:val="000000"/>
        </w:rPr>
        <w:t xml:space="preserve"> explicitement ;</w:t>
      </w:r>
    </w:p>
    <w:p w14:paraId="1C8C926C" w14:textId="77777777" w:rsidR="00555D05" w:rsidRDefault="00AE0D86">
      <w:pPr>
        <w:numPr>
          <w:ilvl w:val="0"/>
          <w:numId w:val="2"/>
        </w:numPr>
        <w:pBdr>
          <w:top w:val="nil"/>
          <w:left w:val="nil"/>
          <w:bottom w:val="nil"/>
          <w:right w:val="nil"/>
          <w:between w:val="nil"/>
        </w:pBdr>
        <w:spacing w:before="0" w:line="240" w:lineRule="auto"/>
        <w:ind w:hanging="283"/>
        <w:contextualSpacing/>
        <w:jc w:val="left"/>
      </w:pPr>
      <w:proofErr w:type="gramStart"/>
      <w:r>
        <w:rPr>
          <w:color w:val="000000"/>
        </w:rPr>
        <w:t>ceux</w:t>
      </w:r>
      <w:proofErr w:type="gramEnd"/>
      <w:r>
        <w:rPr>
          <w:b/>
          <w:color w:val="000000"/>
        </w:rPr>
        <w:t xml:space="preserve"> qui citent leurs sources</w:t>
      </w:r>
      <w:r>
        <w:rPr>
          <w:color w:val="000000"/>
        </w:rPr>
        <w:t xml:space="preserve"> ;</w:t>
      </w:r>
    </w:p>
    <w:p w14:paraId="57DA0BBB" w14:textId="77777777" w:rsidR="00555D05" w:rsidRDefault="00AE0D86">
      <w:pPr>
        <w:numPr>
          <w:ilvl w:val="0"/>
          <w:numId w:val="2"/>
        </w:numPr>
        <w:pBdr>
          <w:top w:val="nil"/>
          <w:left w:val="nil"/>
          <w:bottom w:val="nil"/>
          <w:right w:val="nil"/>
          <w:between w:val="nil"/>
        </w:pBdr>
        <w:spacing w:before="0" w:after="120" w:line="240" w:lineRule="auto"/>
        <w:ind w:hanging="283"/>
        <w:contextualSpacing/>
        <w:jc w:val="left"/>
      </w:pPr>
      <w:proofErr w:type="gramStart"/>
      <w:r>
        <w:rPr>
          <w:color w:val="000000"/>
        </w:rPr>
        <w:t>ceux</w:t>
      </w:r>
      <w:proofErr w:type="gramEnd"/>
      <w:r>
        <w:rPr>
          <w:color w:val="000000"/>
        </w:rPr>
        <w:t xml:space="preserve"> qui sont</w:t>
      </w:r>
      <w:r>
        <w:rPr>
          <w:b/>
          <w:color w:val="000000"/>
        </w:rPr>
        <w:t xml:space="preserve"> renseignés par des sites sûrs</w:t>
      </w:r>
      <w:r>
        <w:rPr>
          <w:color w:val="000000"/>
        </w:rPr>
        <w:t>.</w:t>
      </w:r>
    </w:p>
    <w:p w14:paraId="6300DE3F" w14:textId="0886CF97" w:rsidR="00555D05" w:rsidRDefault="00AE0D86">
      <w:pPr>
        <w:pBdr>
          <w:top w:val="nil"/>
          <w:left w:val="nil"/>
          <w:bottom w:val="nil"/>
          <w:right w:val="nil"/>
          <w:between w:val="nil"/>
        </w:pBdr>
        <w:spacing w:before="0" w:line="240" w:lineRule="auto"/>
        <w:jc w:val="left"/>
        <w:rPr>
          <w:color w:val="000000"/>
        </w:rPr>
      </w:pPr>
      <w:r>
        <w:rPr>
          <w:color w:val="000000"/>
        </w:rPr>
        <w:t>Pour réaliser la référence d'un site Web, tous les éléments permettant d'établir son authenticité sont relevés.</w:t>
      </w:r>
    </w:p>
    <w:p w14:paraId="36D67D71" w14:textId="5D972A9F" w:rsidR="0084731D" w:rsidRDefault="0084731D">
      <w:pPr>
        <w:pBdr>
          <w:top w:val="nil"/>
          <w:left w:val="nil"/>
          <w:bottom w:val="nil"/>
          <w:right w:val="nil"/>
          <w:between w:val="nil"/>
        </w:pBdr>
        <w:spacing w:before="0" w:line="240" w:lineRule="auto"/>
        <w:jc w:val="left"/>
        <w:rPr>
          <w:color w:val="000000"/>
        </w:rPr>
      </w:pPr>
    </w:p>
    <w:p w14:paraId="0B4AF60C" w14:textId="60C1E0E0" w:rsidR="0084731D" w:rsidRDefault="0084731D">
      <w:pPr>
        <w:pBdr>
          <w:top w:val="nil"/>
          <w:left w:val="nil"/>
          <w:bottom w:val="nil"/>
          <w:right w:val="nil"/>
          <w:between w:val="nil"/>
        </w:pBdr>
        <w:spacing w:before="0" w:line="240" w:lineRule="auto"/>
        <w:jc w:val="left"/>
      </w:pPr>
      <w:r>
        <w:rPr>
          <w:color w:val="000000"/>
        </w:rPr>
        <w:t>Dans le cas des documents en ligne (page Web, extrait de blog…), la date de consultation est exigée : attention à bien indiquer la date de consultation qui vous aura réellement servi pour réaliser votre travail (dans le cas concret d’un travail de fin d’études, cela vous évitera d’avoir des dates de consultation trop proches de votre date de remise du travail, et que vos lecteurs puissent imaginer que vous n’avez consulté les sources qu’au moment du dépôt !).</w:t>
      </w:r>
    </w:p>
    <w:p w14:paraId="335B0482" w14:textId="77777777" w:rsidR="00555D05" w:rsidRDefault="00AE0D86">
      <w:pPr>
        <w:pBdr>
          <w:top w:val="nil"/>
          <w:left w:val="nil"/>
          <w:bottom w:val="nil"/>
          <w:right w:val="nil"/>
          <w:between w:val="nil"/>
        </w:pBdr>
        <w:spacing w:line="240" w:lineRule="auto"/>
        <w:jc w:val="left"/>
        <w:rPr>
          <w:b/>
          <w:color w:val="000000"/>
        </w:rPr>
      </w:pPr>
      <w:r>
        <w:rPr>
          <w:b/>
          <w:color w:val="000000"/>
        </w:rPr>
        <w:t>Schéma à respecter :</w:t>
      </w:r>
    </w:p>
    <w:p w14:paraId="45C8BF1A" w14:textId="386BAC63" w:rsidR="00555D05" w:rsidRDefault="0084731D">
      <w:pPr>
        <w:pBdr>
          <w:top w:val="nil"/>
          <w:left w:val="nil"/>
          <w:bottom w:val="nil"/>
          <w:right w:val="nil"/>
          <w:between w:val="nil"/>
        </w:pBdr>
        <w:spacing w:after="200"/>
        <w:ind w:left="720"/>
        <w:jc w:val="left"/>
        <w:rPr>
          <w:color w:val="000000"/>
        </w:rPr>
      </w:pPr>
      <w:r>
        <w:rPr>
          <w:color w:val="000000"/>
        </w:rPr>
        <w:t>Responsabilité principale ou auteur</w:t>
      </w:r>
      <w:r w:rsidR="00AE0D86">
        <w:rPr>
          <w:color w:val="000000"/>
        </w:rPr>
        <w:t xml:space="preserve"> (personne physique ou collectivité).</w:t>
      </w:r>
      <w:r w:rsidR="00AE0D86">
        <w:rPr>
          <w:i/>
          <w:color w:val="000000"/>
        </w:rPr>
        <w:t xml:space="preserve"> Titre en italique de la page d'accueil</w:t>
      </w:r>
      <w:r w:rsidR="00AE0D86">
        <w:rPr>
          <w:color w:val="000000"/>
        </w:rPr>
        <w:t xml:space="preserve"> [en ligne]. Date de publication ou de mise à jour [consulté </w:t>
      </w:r>
      <w:proofErr w:type="gramStart"/>
      <w:r w:rsidR="00AE0D86">
        <w:rPr>
          <w:color w:val="000000"/>
        </w:rPr>
        <w:t>le date</w:t>
      </w:r>
      <w:proofErr w:type="gramEnd"/>
      <w:r w:rsidR="00AE0D86">
        <w:rPr>
          <w:color w:val="000000"/>
        </w:rPr>
        <w:t xml:space="preserve"> de consultation]. Disponible sur le Web : &lt;URL&gt;</w:t>
      </w:r>
    </w:p>
    <w:p w14:paraId="4158140C" w14:textId="77777777" w:rsidR="00555D05" w:rsidRDefault="00AE0D86">
      <w:pPr>
        <w:pBdr>
          <w:top w:val="nil"/>
          <w:left w:val="nil"/>
          <w:bottom w:val="nil"/>
          <w:right w:val="nil"/>
          <w:between w:val="nil"/>
        </w:pBdr>
        <w:rPr>
          <w:color w:val="000080"/>
          <w:sz w:val="18"/>
          <w:szCs w:val="18"/>
        </w:rPr>
      </w:pPr>
      <w:r>
        <w:rPr>
          <w:b/>
        </w:rPr>
        <w:t>Exemple</w:t>
      </w:r>
      <w:r w:rsidR="008E1285">
        <w:rPr>
          <w:b/>
        </w:rPr>
        <w:t>s</w:t>
      </w:r>
      <w:r>
        <w:rPr>
          <w:b/>
        </w:rPr>
        <w:t xml:space="preserve"> :</w:t>
      </w:r>
    </w:p>
    <w:p w14:paraId="6B05F4C3" w14:textId="77777777" w:rsidR="008E1285" w:rsidRPr="00AA21CF" w:rsidRDefault="008E1285" w:rsidP="00AA21CF">
      <w:pPr>
        <w:pBdr>
          <w:top w:val="nil"/>
          <w:left w:val="nil"/>
          <w:bottom w:val="nil"/>
          <w:right w:val="nil"/>
          <w:between w:val="nil"/>
        </w:pBdr>
        <w:ind w:left="720"/>
        <w:jc w:val="left"/>
        <w:rPr>
          <w:color w:val="002060"/>
        </w:rPr>
      </w:pPr>
      <w:r w:rsidRPr="00AA21CF">
        <w:rPr>
          <w:color w:val="002060"/>
        </w:rPr>
        <w:t xml:space="preserve">COMITÉ DE VIGILANCE EN TRAVAIL SOCIAL (CVTS). </w:t>
      </w:r>
      <w:r w:rsidRPr="00DA52BD">
        <w:rPr>
          <w:i/>
          <w:color w:val="002060"/>
        </w:rPr>
        <w:t>Accueil</w:t>
      </w:r>
      <w:r w:rsidRPr="00AA21CF">
        <w:rPr>
          <w:color w:val="002060"/>
        </w:rPr>
        <w:t xml:space="preserve"> [en ligne]. </w:t>
      </w:r>
      <w:proofErr w:type="gramStart"/>
      <w:r w:rsidR="00A65BBF" w:rsidRPr="00AA21CF">
        <w:rPr>
          <w:color w:val="002060"/>
        </w:rPr>
        <w:t>ca</w:t>
      </w:r>
      <w:proofErr w:type="gramEnd"/>
      <w:r w:rsidR="00A65BBF" w:rsidRPr="00AA21CF">
        <w:rPr>
          <w:color w:val="002060"/>
        </w:rPr>
        <w:t xml:space="preserve"> 2017 </w:t>
      </w:r>
      <w:r w:rsidRPr="00AA21CF">
        <w:rPr>
          <w:color w:val="002060"/>
        </w:rPr>
        <w:t xml:space="preserve"> [consulté le 15 août 2018]. Disponible sur le Web : &lt;http://www.comitedevigilance.be&gt;</w:t>
      </w:r>
    </w:p>
    <w:p w14:paraId="5E8BC5F6"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ASSOCIATION FRANÇAISE DES DOCUMENTALISTES ET DES BIBLIOTHÉCAIRES SPÉCIALISÉS (ADBS).</w:t>
      </w:r>
      <w:r w:rsidRPr="00AA21CF">
        <w:rPr>
          <w:i/>
          <w:color w:val="002060"/>
        </w:rPr>
        <w:t xml:space="preserve"> L'association des professionnels de l'information et de la documentation</w:t>
      </w:r>
      <w:r w:rsidRPr="00AA21CF">
        <w:rPr>
          <w:color w:val="002060"/>
        </w:rPr>
        <w:t xml:space="preserve"> [en ligne]. Mise à jour le 29 juin 2010 [consulté le 1er novembre 2010]. Disponible sur le Web : &lt;</w:t>
      </w:r>
      <w:hyperlink r:id="rId11">
        <w:r w:rsidRPr="00AA21CF">
          <w:rPr>
            <w:color w:val="002060"/>
          </w:rPr>
          <w:t>http://www.adbs.fr</w:t>
        </w:r>
      </w:hyperlink>
      <w:r w:rsidRPr="00AA21CF">
        <w:rPr>
          <w:color w:val="002060"/>
        </w:rPr>
        <w:t>&gt;</w:t>
      </w:r>
    </w:p>
    <w:p w14:paraId="33366894" w14:textId="77777777" w:rsidR="00555D05" w:rsidRDefault="00AE0D86">
      <w:pPr>
        <w:pStyle w:val="Titre3"/>
        <w:pBdr>
          <w:top w:val="nil"/>
          <w:left w:val="nil"/>
          <w:bottom w:val="nil"/>
          <w:right w:val="nil"/>
          <w:between w:val="nil"/>
        </w:pBdr>
      </w:pPr>
      <w:bookmarkStart w:id="25" w:name="_Toc19723209"/>
      <w:r>
        <w:t>2.1.8 Partie/page de site Web</w:t>
      </w:r>
      <w:bookmarkEnd w:id="25"/>
    </w:p>
    <w:p w14:paraId="4956B30F" w14:textId="515854A1" w:rsidR="00555D05" w:rsidRDefault="00AE0D86">
      <w:pPr>
        <w:pBdr>
          <w:top w:val="nil"/>
          <w:left w:val="nil"/>
          <w:bottom w:val="nil"/>
          <w:right w:val="nil"/>
          <w:between w:val="nil"/>
        </w:pBdr>
        <w:spacing w:before="0" w:line="240" w:lineRule="auto"/>
        <w:jc w:val="left"/>
      </w:pPr>
      <w:r>
        <w:rPr>
          <w:b/>
          <w:color w:val="000000"/>
        </w:rPr>
        <w:t>Définition</w:t>
      </w:r>
      <w:r>
        <w:rPr>
          <w:color w:val="000000"/>
        </w:rPr>
        <w:t xml:space="preserve"> : il s'agit d'un élément d'un site Web.</w:t>
      </w:r>
      <w:r w:rsidR="0084731D">
        <w:rPr>
          <w:color w:val="000000"/>
        </w:rPr>
        <w:t xml:space="preserve"> Dans le paragraphe précédent vous mentionniez tout un site, et donc la page d’accueil. Ici, il s’agit de pointer vers une page précise du site visité.</w:t>
      </w:r>
    </w:p>
    <w:p w14:paraId="1E201042" w14:textId="77777777" w:rsidR="00555D05" w:rsidRDefault="00AE0D86">
      <w:pPr>
        <w:pBdr>
          <w:top w:val="nil"/>
          <w:left w:val="nil"/>
          <w:bottom w:val="nil"/>
          <w:right w:val="nil"/>
          <w:between w:val="nil"/>
        </w:pBdr>
        <w:spacing w:line="240" w:lineRule="auto"/>
        <w:jc w:val="left"/>
        <w:rPr>
          <w:b/>
          <w:color w:val="000000"/>
        </w:rPr>
      </w:pPr>
      <w:r>
        <w:rPr>
          <w:b/>
          <w:color w:val="000000"/>
        </w:rPr>
        <w:t>Schéma à respecter :</w:t>
      </w:r>
    </w:p>
    <w:p w14:paraId="4F1C643B" w14:textId="15C12763" w:rsidR="00555D05" w:rsidRDefault="0084731D">
      <w:pPr>
        <w:pBdr>
          <w:top w:val="nil"/>
          <w:left w:val="nil"/>
          <w:bottom w:val="nil"/>
          <w:right w:val="nil"/>
          <w:between w:val="nil"/>
        </w:pBdr>
        <w:spacing w:after="200"/>
        <w:ind w:left="720"/>
        <w:jc w:val="left"/>
        <w:rPr>
          <w:color w:val="000000"/>
        </w:rPr>
      </w:pPr>
      <w:r>
        <w:rPr>
          <w:color w:val="000000"/>
        </w:rPr>
        <w:t>Responsabilité principale ou auteur</w:t>
      </w:r>
      <w:r w:rsidR="00AE0D86">
        <w:rPr>
          <w:color w:val="000000"/>
        </w:rPr>
        <w:t xml:space="preserve"> (personne physique ou collectivité). « Titre de la partie du site consultée » [en ligne]. In</w:t>
      </w:r>
      <w:r w:rsidR="00AE0D86">
        <w:rPr>
          <w:i/>
          <w:color w:val="000000"/>
        </w:rPr>
        <w:t xml:space="preserve"> Titre en italique de la page d'accueil du site Web hôte</w:t>
      </w:r>
      <w:r w:rsidR="00AE0D86">
        <w:rPr>
          <w:color w:val="000000"/>
        </w:rPr>
        <w:t>. Date de publication ou de mise à jour [consulté l</w:t>
      </w:r>
      <w:r w:rsidR="00FA5C2B">
        <w:rPr>
          <w:color w:val="000000"/>
        </w:rPr>
        <w:t>a</w:t>
      </w:r>
      <w:r w:rsidR="00AE0D86">
        <w:rPr>
          <w:color w:val="000000"/>
        </w:rPr>
        <w:t xml:space="preserve"> date de consultation]. Disponible sur le </w:t>
      </w:r>
      <w:proofErr w:type="gramStart"/>
      <w:r w:rsidR="00AE0D86">
        <w:rPr>
          <w:color w:val="000000"/>
        </w:rPr>
        <w:t>Web:</w:t>
      </w:r>
      <w:proofErr w:type="gramEnd"/>
      <w:r w:rsidR="00AE0D86">
        <w:rPr>
          <w:color w:val="000000"/>
        </w:rPr>
        <w:t xml:space="preserve"> &lt;URL&gt;</w:t>
      </w:r>
    </w:p>
    <w:p w14:paraId="0F3E0460" w14:textId="77777777" w:rsidR="00555D05" w:rsidRDefault="00AE0D86">
      <w:pPr>
        <w:pBdr>
          <w:top w:val="nil"/>
          <w:left w:val="nil"/>
          <w:bottom w:val="nil"/>
          <w:right w:val="nil"/>
          <w:between w:val="nil"/>
        </w:pBdr>
        <w:rPr>
          <w:color w:val="000080"/>
          <w:sz w:val="18"/>
          <w:szCs w:val="18"/>
        </w:rPr>
      </w:pPr>
      <w:r>
        <w:rPr>
          <w:b/>
        </w:rPr>
        <w:t>Exemple</w:t>
      </w:r>
      <w:r w:rsidR="00FA5C2B">
        <w:rPr>
          <w:b/>
        </w:rPr>
        <w:t>s</w:t>
      </w:r>
      <w:r>
        <w:rPr>
          <w:b/>
        </w:rPr>
        <w:t xml:space="preserve"> :</w:t>
      </w:r>
    </w:p>
    <w:p w14:paraId="593AA1A7" w14:textId="77777777" w:rsidR="00555D05" w:rsidRPr="00AA21CF" w:rsidRDefault="00AE0D86" w:rsidP="00AA21CF">
      <w:pPr>
        <w:pBdr>
          <w:top w:val="nil"/>
          <w:left w:val="nil"/>
          <w:bottom w:val="nil"/>
          <w:right w:val="nil"/>
          <w:between w:val="nil"/>
        </w:pBdr>
        <w:ind w:left="720"/>
        <w:jc w:val="left"/>
        <w:rPr>
          <w:color w:val="002060"/>
        </w:rPr>
      </w:pPr>
      <w:r w:rsidRPr="00AA21CF">
        <w:rPr>
          <w:color w:val="002060"/>
        </w:rPr>
        <w:t>ASSOCIATION FRANÇAISE DES DOCUMENTALISTES ET DES BIBLIOTHÉCAIRES SPÉCIALISÉS (ADBS). « Revue Documentaliste – Sciences de l'information » [en ligne]. In</w:t>
      </w:r>
      <w:r w:rsidRPr="00AA21CF">
        <w:rPr>
          <w:i/>
          <w:color w:val="002060"/>
        </w:rPr>
        <w:t xml:space="preserve"> L'association des professionnels de l'information et de la documentation</w:t>
      </w:r>
      <w:r w:rsidRPr="00AA21CF">
        <w:rPr>
          <w:color w:val="002060"/>
        </w:rPr>
        <w:t>. Mise à jour le 29 juin 2010 [consulté le 1er novembre 2010]. Disponible sur le Web: &lt;</w:t>
      </w:r>
      <w:hyperlink r:id="rId12">
        <w:r w:rsidRPr="00AA21CF">
          <w:rPr>
            <w:color w:val="002060"/>
          </w:rPr>
          <w:t>http://www.adbs.fr/revue-documentaliste-sciences-de-l-information-75413.htm?RH=R1_GUIDESOUTILS&amp;RF=REVUE</w:t>
        </w:r>
      </w:hyperlink>
      <w:r w:rsidRPr="00AA21CF">
        <w:rPr>
          <w:color w:val="002060"/>
        </w:rPr>
        <w:t xml:space="preserve"> &gt;</w:t>
      </w:r>
    </w:p>
    <w:p w14:paraId="39586826" w14:textId="4843D5D1" w:rsidR="00FA5C2B" w:rsidRDefault="00FA5C2B" w:rsidP="00AA21CF">
      <w:pPr>
        <w:pBdr>
          <w:top w:val="nil"/>
          <w:left w:val="nil"/>
          <w:bottom w:val="nil"/>
          <w:right w:val="nil"/>
          <w:between w:val="nil"/>
        </w:pBdr>
        <w:ind w:left="720"/>
        <w:jc w:val="left"/>
        <w:rPr>
          <w:color w:val="002060"/>
        </w:rPr>
      </w:pPr>
      <w:bookmarkStart w:id="26" w:name="_Hlk5963584"/>
      <w:r w:rsidRPr="00AA21CF">
        <w:rPr>
          <w:color w:val="002060"/>
        </w:rPr>
        <w:t>FÉDÉRATION DES SERVICES SOCIAUX</w:t>
      </w:r>
      <w:r w:rsidR="007F2306" w:rsidRPr="00AA21CF">
        <w:rPr>
          <w:color w:val="002060"/>
        </w:rPr>
        <w:t xml:space="preserve"> (</w:t>
      </w:r>
      <w:proofErr w:type="spellStart"/>
      <w:r w:rsidR="007F2306" w:rsidRPr="00AA21CF">
        <w:rPr>
          <w:color w:val="002060"/>
        </w:rPr>
        <w:t>fdss</w:t>
      </w:r>
      <w:proofErr w:type="spellEnd"/>
      <w:r w:rsidR="007F2306" w:rsidRPr="00AA21CF">
        <w:rPr>
          <w:color w:val="002060"/>
        </w:rPr>
        <w:t xml:space="preserve">). « Concertation Aide Alimentaire » [en ligne]. In </w:t>
      </w:r>
      <w:r w:rsidR="007F2306" w:rsidRPr="00F2163D">
        <w:rPr>
          <w:i/>
          <w:color w:val="002060"/>
        </w:rPr>
        <w:t>Fédération des services sociaux</w:t>
      </w:r>
      <w:r w:rsidR="007F2306" w:rsidRPr="00AA21CF">
        <w:rPr>
          <w:color w:val="002060"/>
        </w:rPr>
        <w:t xml:space="preserve">. Mise à jour 2010 [consulté le 29 août 2018]. Disponible sur le Web : </w:t>
      </w:r>
      <w:r w:rsidR="0084731D">
        <w:rPr>
          <w:color w:val="002060"/>
        </w:rPr>
        <w:t>&lt;</w:t>
      </w:r>
      <w:r w:rsidR="0084731D" w:rsidRPr="00E871E7">
        <w:rPr>
          <w:color w:val="002060"/>
        </w:rPr>
        <w:t>http://www.fdss.be/index.php?page=concertation-aide-alimentaire-3</w:t>
      </w:r>
      <w:r w:rsidR="0084731D">
        <w:rPr>
          <w:color w:val="002060"/>
        </w:rPr>
        <w:t>&gt;</w:t>
      </w:r>
    </w:p>
    <w:p w14:paraId="0FA0438A" w14:textId="77777777" w:rsidR="00555D05" w:rsidRDefault="00AE0D86" w:rsidP="00297DE8">
      <w:pPr>
        <w:pStyle w:val="Titre3"/>
        <w:pageBreakBefore/>
        <w:pBdr>
          <w:top w:val="nil"/>
          <w:left w:val="nil"/>
          <w:bottom w:val="nil"/>
          <w:right w:val="nil"/>
          <w:between w:val="nil"/>
        </w:pBdr>
      </w:pPr>
      <w:bookmarkStart w:id="27" w:name="_Toc19723210"/>
      <w:bookmarkEnd w:id="26"/>
      <w:r>
        <w:lastRenderedPageBreak/>
        <w:t>2.1.9 Document électronique sur le Web</w:t>
      </w:r>
      <w:bookmarkEnd w:id="27"/>
    </w:p>
    <w:p w14:paraId="124BAE6C" w14:textId="26C85E3E" w:rsidR="00555D05" w:rsidRPr="009B2394" w:rsidRDefault="00AE0D86">
      <w:pPr>
        <w:pBdr>
          <w:top w:val="nil"/>
          <w:left w:val="nil"/>
          <w:bottom w:val="nil"/>
          <w:right w:val="nil"/>
          <w:between w:val="nil"/>
        </w:pBdr>
      </w:pPr>
      <w:r>
        <w:rPr>
          <w:b/>
        </w:rPr>
        <w:t>Définition</w:t>
      </w:r>
      <w:r>
        <w:t xml:space="preserve"> :  Un document électronique sur le Web est une donnée informatique consultable avec un ordinateur. Il peut s'agir d'une image, d'un fichier son</w:t>
      </w:r>
      <w:r w:rsidRPr="009B2394">
        <w:t xml:space="preserve">, </w:t>
      </w:r>
      <w:r w:rsidR="00343711" w:rsidRPr="009B2394">
        <w:t xml:space="preserve">d’une </w:t>
      </w:r>
      <w:r w:rsidR="004B29D0" w:rsidRPr="009B2394">
        <w:t xml:space="preserve">vidéo, </w:t>
      </w:r>
      <w:r w:rsidRPr="009B2394">
        <w:t>d'un texte, d'un fichier de données, d'un fil de discussion, d'un tweet, d'une publication sur un réseau social... soit, de tout document électronique autre qu'un site Web.</w:t>
      </w:r>
      <w:r w:rsidR="001C7F29">
        <w:t xml:space="preserve"> Un .jpg, .</w:t>
      </w:r>
      <w:proofErr w:type="spellStart"/>
      <w:r w:rsidR="001C7F29">
        <w:t>pdf</w:t>
      </w:r>
      <w:proofErr w:type="spellEnd"/>
      <w:r w:rsidR="001C7F29">
        <w:t xml:space="preserve">… </w:t>
      </w:r>
      <w:proofErr w:type="spellStart"/>
      <w:r w:rsidR="001C7F29">
        <w:t>p.e</w:t>
      </w:r>
      <w:proofErr w:type="spellEnd"/>
      <w:r w:rsidR="001C7F29">
        <w:t>.</w:t>
      </w:r>
    </w:p>
    <w:p w14:paraId="7C6F1BEE" w14:textId="77777777" w:rsidR="00555D05" w:rsidRPr="009B2394" w:rsidRDefault="00AE0D86">
      <w:pPr>
        <w:pBdr>
          <w:top w:val="nil"/>
          <w:left w:val="nil"/>
          <w:bottom w:val="nil"/>
          <w:right w:val="nil"/>
          <w:between w:val="nil"/>
        </w:pBdr>
        <w:rPr>
          <w:b/>
        </w:rPr>
      </w:pPr>
      <w:r w:rsidRPr="009B2394">
        <w:rPr>
          <w:b/>
          <w:color w:val="000000"/>
        </w:rPr>
        <w:t>Schéma à respecter :</w:t>
      </w:r>
    </w:p>
    <w:p w14:paraId="4D8F6A3A" w14:textId="524EA011"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sidRPr="009B2394">
        <w:rPr>
          <w:color w:val="000000"/>
        </w:rPr>
        <w:t xml:space="preserve">. « Titre » [en ligne]. In </w:t>
      </w:r>
      <w:r>
        <w:rPr>
          <w:color w:val="000000"/>
        </w:rPr>
        <w:t>Responsabilité principale ou auteur</w:t>
      </w:r>
      <w:r w:rsidR="00AE0D86" w:rsidRPr="009B2394">
        <w:rPr>
          <w:color w:val="000000"/>
        </w:rPr>
        <w:t xml:space="preserve"> du document hôte.</w:t>
      </w:r>
      <w:r w:rsidR="00AE0D86" w:rsidRPr="009B2394">
        <w:rPr>
          <w:i/>
          <w:color w:val="000000"/>
        </w:rPr>
        <w:t xml:space="preserve"> Titre en italique du document hôte</w:t>
      </w:r>
      <w:r w:rsidR="00AE0D86" w:rsidRPr="009B2394">
        <w:rPr>
          <w:color w:val="000000"/>
        </w:rPr>
        <w:t xml:space="preserve">. Date de publication, date de mise à jour du document </w:t>
      </w:r>
      <w:proofErr w:type="gramStart"/>
      <w:r w:rsidR="00AE0D86" w:rsidRPr="009B2394">
        <w:rPr>
          <w:color w:val="000000"/>
        </w:rPr>
        <w:t>électronique  [</w:t>
      </w:r>
      <w:proofErr w:type="gramEnd"/>
      <w:r w:rsidR="00AE0D86" w:rsidRPr="009B2394">
        <w:rPr>
          <w:color w:val="000000"/>
        </w:rPr>
        <w:t xml:space="preserve">consulté le date de consultation]. </w:t>
      </w:r>
      <w:r w:rsidR="00DF6CB9" w:rsidRPr="009B2394">
        <w:rPr>
          <w:color w:val="000000"/>
        </w:rPr>
        <w:t xml:space="preserve">Information supplémentaire suivant le support (pagination, durée, …). </w:t>
      </w:r>
      <w:r w:rsidR="00AE0D86" w:rsidRPr="009B2394">
        <w:rPr>
          <w:color w:val="000000"/>
        </w:rPr>
        <w:t>Disponible sur le Web : &lt;URL&gt;</w:t>
      </w:r>
      <w:r w:rsidR="00AE0D86">
        <w:rPr>
          <w:color w:val="000000"/>
        </w:rPr>
        <w:t xml:space="preserve">  </w:t>
      </w:r>
    </w:p>
    <w:p w14:paraId="11EB1B26" w14:textId="77777777" w:rsidR="00555D05" w:rsidRDefault="00AE0D86">
      <w:pPr>
        <w:pBdr>
          <w:top w:val="nil"/>
          <w:left w:val="nil"/>
          <w:bottom w:val="nil"/>
          <w:right w:val="nil"/>
          <w:between w:val="nil"/>
        </w:pBdr>
        <w:rPr>
          <w:color w:val="000080"/>
          <w:sz w:val="18"/>
          <w:szCs w:val="18"/>
        </w:rPr>
      </w:pPr>
      <w:r>
        <w:rPr>
          <w:b/>
        </w:rPr>
        <w:t>Exemple</w:t>
      </w:r>
      <w:r w:rsidR="004B29D0">
        <w:rPr>
          <w:b/>
        </w:rPr>
        <w:t>s</w:t>
      </w:r>
      <w:r>
        <w:rPr>
          <w:b/>
        </w:rPr>
        <w:t xml:space="preserve"> :</w:t>
      </w:r>
    </w:p>
    <w:p w14:paraId="037D3FC0" w14:textId="77777777" w:rsidR="00555D05" w:rsidRPr="00AA21CF" w:rsidRDefault="00AE0D86">
      <w:pPr>
        <w:pBdr>
          <w:top w:val="nil"/>
          <w:left w:val="nil"/>
          <w:bottom w:val="nil"/>
          <w:right w:val="nil"/>
          <w:between w:val="nil"/>
        </w:pBdr>
        <w:ind w:left="720"/>
        <w:jc w:val="left"/>
        <w:rPr>
          <w:color w:val="002060"/>
        </w:rPr>
      </w:pPr>
      <w:r w:rsidRPr="00AA21CF">
        <w:rPr>
          <w:color w:val="002060"/>
        </w:rPr>
        <w:t>HUBERT, Madeleine. « Rafraichissement d'un site web : application de la théorie au site dédié de l'association belge ABD-BVD » [en ligne]. In Centre pour la communication scientifique directe (</w:t>
      </w:r>
      <w:proofErr w:type="spellStart"/>
      <w:r w:rsidRPr="00AA21CF">
        <w:rPr>
          <w:color w:val="002060"/>
        </w:rPr>
        <w:t>CCSd</w:t>
      </w:r>
      <w:proofErr w:type="spellEnd"/>
      <w:r w:rsidRPr="00AA21CF">
        <w:rPr>
          <w:color w:val="002060"/>
        </w:rPr>
        <w:t>)</w:t>
      </w:r>
      <w:r w:rsidRPr="00AA21CF">
        <w:rPr>
          <w:i/>
          <w:color w:val="002060"/>
        </w:rPr>
        <w:t xml:space="preserve">. </w:t>
      </w:r>
      <w:proofErr w:type="spellStart"/>
      <w:proofErr w:type="gramStart"/>
      <w:r w:rsidRPr="00AA21CF">
        <w:rPr>
          <w:i/>
          <w:color w:val="002060"/>
        </w:rPr>
        <w:t>MémSIC</w:t>
      </w:r>
      <w:proofErr w:type="spellEnd"/>
      <w:r w:rsidRPr="00AA21CF">
        <w:rPr>
          <w:i/>
          <w:color w:val="002060"/>
        </w:rPr>
        <w:t>:</w:t>
      </w:r>
      <w:proofErr w:type="gramEnd"/>
      <w:r w:rsidRPr="00AA21CF">
        <w:rPr>
          <w:i/>
          <w:color w:val="002060"/>
        </w:rPr>
        <w:t xml:space="preserve"> Mémoires de master en Sciences de l'information et de la documentation</w:t>
      </w:r>
      <w:r w:rsidRPr="00AA21CF">
        <w:rPr>
          <w:color w:val="002060"/>
        </w:rPr>
        <w:t xml:space="preserve">. Publié le 22 juin 2010 [consulté le 1er novembre 2010]. </w:t>
      </w:r>
      <w:r w:rsidR="00DF6CB9" w:rsidRPr="00AA21CF">
        <w:rPr>
          <w:color w:val="002060"/>
        </w:rPr>
        <w:t xml:space="preserve">74 p. </w:t>
      </w:r>
      <w:r w:rsidRPr="00AA21CF">
        <w:rPr>
          <w:color w:val="002060"/>
        </w:rPr>
        <w:t>Disponible sur le Web : &lt;</w:t>
      </w:r>
      <w:hyperlink r:id="rId13">
        <w:r w:rsidRPr="00AA21CF">
          <w:rPr>
            <w:color w:val="002060"/>
          </w:rPr>
          <w:t>http://memsic.ccsd.cnrs.fr/docs/00/51/76/12/PDF/Hubert_version_corr.pdf</w:t>
        </w:r>
      </w:hyperlink>
      <w:r w:rsidRPr="00AA21CF">
        <w:rPr>
          <w:color w:val="002060"/>
        </w:rPr>
        <w:t>&gt;</w:t>
      </w:r>
    </w:p>
    <w:p w14:paraId="77034C0A" w14:textId="77777777" w:rsidR="004B29D0" w:rsidRPr="00AA21CF" w:rsidRDefault="004B29D0">
      <w:pPr>
        <w:pBdr>
          <w:top w:val="nil"/>
          <w:left w:val="nil"/>
          <w:bottom w:val="nil"/>
          <w:right w:val="nil"/>
          <w:between w:val="nil"/>
        </w:pBdr>
        <w:ind w:left="720"/>
        <w:jc w:val="left"/>
        <w:rPr>
          <w:color w:val="002060"/>
        </w:rPr>
      </w:pPr>
      <w:r w:rsidRPr="00AA21CF">
        <w:rPr>
          <w:color w:val="002060"/>
        </w:rPr>
        <w:t>RTBF, « La loi sur le secret professionnel a été votée. » [</w:t>
      </w:r>
      <w:proofErr w:type="gramStart"/>
      <w:r w:rsidRPr="00AA21CF">
        <w:rPr>
          <w:color w:val="002060"/>
        </w:rPr>
        <w:t>en</w:t>
      </w:r>
      <w:proofErr w:type="gramEnd"/>
      <w:r w:rsidRPr="00AA21CF">
        <w:rPr>
          <w:color w:val="002060"/>
        </w:rPr>
        <w:t xml:space="preserve"> ligne]. In RTBF. </w:t>
      </w:r>
      <w:proofErr w:type="spellStart"/>
      <w:r w:rsidRPr="00AA21CF">
        <w:rPr>
          <w:i/>
          <w:color w:val="002060"/>
        </w:rPr>
        <w:t>Auvio</w:t>
      </w:r>
      <w:proofErr w:type="spellEnd"/>
      <w:r w:rsidRPr="00AA21CF">
        <w:rPr>
          <w:i/>
          <w:color w:val="002060"/>
        </w:rPr>
        <w:t xml:space="preserve"> (JT 13</w:t>
      </w:r>
      <w:proofErr w:type="gramStart"/>
      <w:r w:rsidRPr="00AA21CF">
        <w:rPr>
          <w:i/>
          <w:color w:val="002060"/>
        </w:rPr>
        <w:t>h)</w:t>
      </w:r>
      <w:r w:rsidRPr="00AA21CF">
        <w:rPr>
          <w:color w:val="002060"/>
        </w:rPr>
        <w:t xml:space="preserve">  :</w:t>
      </w:r>
      <w:proofErr w:type="gramEnd"/>
      <w:r w:rsidRPr="00AA21CF">
        <w:rPr>
          <w:color w:val="002060"/>
        </w:rPr>
        <w:t xml:space="preserve"> publié le 5 mai 2017 [consulté le 10 septembre 2017]. </w:t>
      </w:r>
      <w:r w:rsidR="00DF6CB9" w:rsidRPr="00AA21CF">
        <w:rPr>
          <w:color w:val="002060"/>
        </w:rPr>
        <w:t xml:space="preserve">1 min 03 sec. </w:t>
      </w:r>
      <w:r w:rsidRPr="00AA21CF">
        <w:rPr>
          <w:color w:val="002060"/>
        </w:rPr>
        <w:t>Disponible sur le web : &lt;https://www.rtbf.be/auvio/detail_la-loi-sur-la-levee-du-secret-professionnel-a-ete-votee?id=2210427&gt;</w:t>
      </w:r>
    </w:p>
    <w:p w14:paraId="54890AAD" w14:textId="77777777" w:rsidR="00555D05" w:rsidRDefault="00AE0D86">
      <w:pPr>
        <w:pBdr>
          <w:top w:val="nil"/>
          <w:left w:val="nil"/>
          <w:bottom w:val="nil"/>
          <w:right w:val="nil"/>
          <w:between w:val="nil"/>
        </w:pBdr>
      </w:pPr>
      <w:r>
        <w:rPr>
          <w:u w:val="single"/>
        </w:rPr>
        <w:t>Remarque</w:t>
      </w:r>
      <w:r>
        <w:t> : dans le cas des citations de fils de discussion ou de publication sur un réseau social, il faudra être vigilant à bien citer les informations propres à la discussion et non pas uniquement le site sur lequel s'est tenue cette discussion.</w:t>
      </w:r>
    </w:p>
    <w:p w14:paraId="286B702E" w14:textId="77777777" w:rsidR="00555D05" w:rsidRDefault="00AE0D86" w:rsidP="00297DE8">
      <w:pPr>
        <w:pStyle w:val="Titre3"/>
        <w:pBdr>
          <w:top w:val="nil"/>
          <w:left w:val="nil"/>
          <w:bottom w:val="nil"/>
          <w:right w:val="nil"/>
          <w:between w:val="nil"/>
        </w:pBdr>
        <w:spacing w:before="238" w:after="119"/>
      </w:pPr>
      <w:bookmarkStart w:id="28" w:name="_Toc19723211"/>
      <w:r>
        <w:t>2.1.10 Interview, entretien</w:t>
      </w:r>
      <w:bookmarkEnd w:id="28"/>
    </w:p>
    <w:p w14:paraId="3CBB6CAD" w14:textId="41CF5F3C" w:rsidR="00555D05" w:rsidRDefault="00AE0D86">
      <w:pPr>
        <w:pBdr>
          <w:top w:val="nil"/>
          <w:left w:val="nil"/>
          <w:bottom w:val="nil"/>
          <w:right w:val="nil"/>
          <w:between w:val="nil"/>
        </w:pBdr>
      </w:pPr>
      <w:r>
        <w:rPr>
          <w:b/>
        </w:rPr>
        <w:t>Définition</w:t>
      </w:r>
      <w:r>
        <w:t xml:space="preserve"> :  il s'agit ici d'une interview ou d'un entretien réalisé</w:t>
      </w:r>
      <w:r w:rsidRPr="00E871E7">
        <w:t xml:space="preserve"> </w:t>
      </w:r>
      <w:r>
        <w:rPr>
          <w:u w:val="single"/>
        </w:rPr>
        <w:t>expressément</w:t>
      </w:r>
      <w:r>
        <w:t xml:space="preserve"> dans le cadre du travail demandé, par l'étudiant(e) concerné(e), et sur lequel seraient basés une partie ou tout un chapitre du travail demandé. Les conversations téléphoniques et communications orales qui ne sont pas véritablement utiles à l'élaboration du travail ou d'une partie du travail (qui n'apportent aucun élément de réflexion ou d'élaboration du travail), ne sont pas reprises dans la </w:t>
      </w:r>
      <w:r w:rsidRPr="009B2394">
        <w:t xml:space="preserve">bibliographie. </w:t>
      </w:r>
      <w:r w:rsidR="007F2306" w:rsidRPr="009B2394">
        <w:t xml:space="preserve">Attention, veuillez vérifier </w:t>
      </w:r>
      <w:r w:rsidR="001C7F29">
        <w:t>que vous disposez de</w:t>
      </w:r>
      <w:r w:rsidR="001C7F29" w:rsidRPr="009B2394">
        <w:t xml:space="preserve"> </w:t>
      </w:r>
      <w:r w:rsidR="007F2306" w:rsidRPr="009B2394">
        <w:rPr>
          <w:b/>
        </w:rPr>
        <w:t>l’accord de la personne interviewée</w:t>
      </w:r>
      <w:r w:rsidR="007F2306" w:rsidRPr="009B2394">
        <w:t xml:space="preserve"> pour l’utilisation de ses dires, avec ou sans utilisation de son nom de famille et prénom. Il faut lui expliquer dans quel cadre ses paroles vont être utilisées et qui aura accès à ces informations (dans le cadre d’un TFE à l’IESSID, à moins que l’étudiant refuse, celui-ci se trouve en accès libre à la bibliothèque). Si la personne accepte l’utilisation mais tout en restant anonyme, vous pouvez utiliser un nom d’emprunt qui ne permet pas de la reconnaître (qui sera réutilisé dans le corps du texte pour citer plus facilement l’auteur) : Monsieur X, Madame Michèle (nom </w:t>
      </w:r>
      <w:proofErr w:type="gramStart"/>
      <w:r w:rsidR="007F2306" w:rsidRPr="009B2394">
        <w:t>d’emprunt)…</w:t>
      </w:r>
      <w:proofErr w:type="gramEnd"/>
      <w:r w:rsidR="007F2306" w:rsidRPr="009B2394">
        <w:t xml:space="preserve"> </w:t>
      </w:r>
      <w:r w:rsidR="001C7F29">
        <w:t xml:space="preserve">Le commentaire permettra de préciser le contexte et/ou le contenu de l’entretien. </w:t>
      </w:r>
      <w:r w:rsidR="007F2306" w:rsidRPr="009B2394">
        <w:t xml:space="preserve"> </w:t>
      </w:r>
    </w:p>
    <w:p w14:paraId="7D450C20" w14:textId="77777777" w:rsidR="00555D05" w:rsidRDefault="00AE0D86" w:rsidP="00297DE8">
      <w:pPr>
        <w:pageBreakBefore/>
        <w:pBdr>
          <w:top w:val="nil"/>
          <w:left w:val="nil"/>
          <w:bottom w:val="nil"/>
          <w:right w:val="nil"/>
          <w:between w:val="nil"/>
        </w:pBdr>
        <w:rPr>
          <w:b/>
          <w:color w:val="000000"/>
        </w:rPr>
      </w:pPr>
      <w:r>
        <w:rPr>
          <w:b/>
          <w:color w:val="000000"/>
        </w:rPr>
        <w:lastRenderedPageBreak/>
        <w:t>Schéma à respecter :</w:t>
      </w:r>
    </w:p>
    <w:p w14:paraId="5CEF1B50" w14:textId="77777777" w:rsidR="00555D05" w:rsidRDefault="00AE0D86">
      <w:pPr>
        <w:pBdr>
          <w:top w:val="nil"/>
          <w:left w:val="nil"/>
          <w:bottom w:val="nil"/>
          <w:right w:val="nil"/>
          <w:between w:val="nil"/>
        </w:pBdr>
        <w:ind w:left="720"/>
        <w:jc w:val="left"/>
        <w:rPr>
          <w:color w:val="000000"/>
        </w:rPr>
      </w:pPr>
      <w:r>
        <w:rPr>
          <w:color w:val="000000"/>
        </w:rPr>
        <w:t xml:space="preserve">Entretien avec Madame, Monsieur Prénom et Nom de la personne interrogée, son titre ou sa fonction. Date de la rencontre  </w:t>
      </w:r>
    </w:p>
    <w:p w14:paraId="5BF7B749" w14:textId="77777777" w:rsidR="00555D05" w:rsidRDefault="00AE0D86">
      <w:pPr>
        <w:pBdr>
          <w:top w:val="nil"/>
          <w:left w:val="nil"/>
          <w:bottom w:val="nil"/>
          <w:right w:val="nil"/>
          <w:between w:val="nil"/>
        </w:pBdr>
        <w:rPr>
          <w:color w:val="000080"/>
          <w:sz w:val="18"/>
          <w:szCs w:val="18"/>
        </w:rPr>
      </w:pPr>
      <w:r>
        <w:rPr>
          <w:b/>
        </w:rPr>
        <w:t>Exemple</w:t>
      </w:r>
      <w:r w:rsidR="007F2306">
        <w:rPr>
          <w:b/>
        </w:rPr>
        <w:t>s</w:t>
      </w:r>
      <w:r>
        <w:rPr>
          <w:b/>
        </w:rPr>
        <w:t xml:space="preserve"> :</w:t>
      </w:r>
    </w:p>
    <w:p w14:paraId="493F4296" w14:textId="77777777" w:rsidR="007F2306" w:rsidRPr="00AA21CF" w:rsidRDefault="007F2306">
      <w:pPr>
        <w:pBdr>
          <w:top w:val="nil"/>
          <w:left w:val="nil"/>
          <w:bottom w:val="nil"/>
          <w:right w:val="nil"/>
          <w:between w:val="nil"/>
        </w:pBdr>
        <w:ind w:left="720"/>
        <w:jc w:val="left"/>
        <w:rPr>
          <w:color w:val="002060"/>
        </w:rPr>
      </w:pPr>
      <w:r w:rsidRPr="00AA21CF">
        <w:rPr>
          <w:color w:val="002060"/>
        </w:rPr>
        <w:t>Entretien avec Madame Fatima (nom d’emprunt), usagère du CPAS de Saint-Gilles. Réalisé le 5 avril 2018.</w:t>
      </w:r>
    </w:p>
    <w:p w14:paraId="1AEA50E2" w14:textId="77777777" w:rsidR="00555D05" w:rsidRPr="00AA21CF" w:rsidRDefault="00AE0D86">
      <w:pPr>
        <w:pBdr>
          <w:top w:val="nil"/>
          <w:left w:val="nil"/>
          <w:bottom w:val="nil"/>
          <w:right w:val="nil"/>
          <w:between w:val="nil"/>
        </w:pBdr>
        <w:ind w:left="720"/>
        <w:jc w:val="left"/>
        <w:rPr>
          <w:color w:val="002060"/>
        </w:rPr>
      </w:pPr>
      <w:r w:rsidRPr="00AA21CF">
        <w:rPr>
          <w:color w:val="002060"/>
        </w:rPr>
        <w:t>Entretien avec Monsieur Raoul Cauvin, scénariste de bandes dessinées. Réalisé le 1er novembre 2010.</w:t>
      </w:r>
    </w:p>
    <w:p w14:paraId="2A2DA028" w14:textId="51E95F32" w:rsidR="00555D05" w:rsidRPr="009B2394" w:rsidRDefault="00AE0D86">
      <w:pPr>
        <w:pStyle w:val="Titre3"/>
        <w:pBdr>
          <w:top w:val="nil"/>
          <w:left w:val="nil"/>
          <w:bottom w:val="nil"/>
          <w:right w:val="nil"/>
          <w:between w:val="nil"/>
        </w:pBdr>
      </w:pPr>
      <w:bookmarkStart w:id="29" w:name="_Toc19723212"/>
      <w:r w:rsidRPr="009B2394">
        <w:t xml:space="preserve">2.1.11 </w:t>
      </w:r>
      <w:r w:rsidR="0026616C">
        <w:t xml:space="preserve">Support écrit </w:t>
      </w:r>
      <w:r w:rsidRPr="009B2394">
        <w:t>d'un colloque, d'une conférence</w:t>
      </w:r>
      <w:bookmarkEnd w:id="29"/>
    </w:p>
    <w:p w14:paraId="3365DEE5" w14:textId="7991D62D" w:rsidR="009B2394" w:rsidRDefault="00AE0D86">
      <w:pPr>
        <w:pBdr>
          <w:top w:val="nil"/>
          <w:left w:val="nil"/>
          <w:bottom w:val="nil"/>
          <w:right w:val="nil"/>
          <w:between w:val="nil"/>
        </w:pBdr>
        <w:rPr>
          <w:highlight w:val="green"/>
        </w:rPr>
      </w:pPr>
      <w:r w:rsidRPr="009B2394">
        <w:rPr>
          <w:b/>
        </w:rPr>
        <w:t>Définition</w:t>
      </w:r>
      <w:r w:rsidRPr="009B2394">
        <w:t xml:space="preserve"> : </w:t>
      </w:r>
      <w:r w:rsidR="0026616C">
        <w:t>Il s’agit d’</w:t>
      </w:r>
      <w:r w:rsidRPr="009B2394">
        <w:t xml:space="preserve">une communication </w:t>
      </w:r>
      <w:r w:rsidR="0026616C">
        <w:t xml:space="preserve">écrite </w:t>
      </w:r>
      <w:proofErr w:type="gramStart"/>
      <w:r w:rsidR="0026616C">
        <w:t>suite à</w:t>
      </w:r>
      <w:r w:rsidR="0026616C" w:rsidRPr="009B2394">
        <w:t xml:space="preserve"> </w:t>
      </w:r>
      <w:r w:rsidRPr="009B2394">
        <w:t>une</w:t>
      </w:r>
      <w:proofErr w:type="gramEnd"/>
      <w:r w:rsidRPr="009B2394">
        <w:t xml:space="preserve"> intervention orale faite lors d'un congrès, d'un colloque, d'une conférence.</w:t>
      </w:r>
      <w:r w:rsidR="002F388D" w:rsidRPr="009B2394">
        <w:t xml:space="preserve"> </w:t>
      </w:r>
      <w:r w:rsidR="0026616C">
        <w:t>Dans ce cas</w:t>
      </w:r>
      <w:r w:rsidR="002F388D" w:rsidRPr="009B2394">
        <w:t xml:space="preserve">, il est préférable d’utiliser </w:t>
      </w:r>
      <w:r w:rsidR="00683B3C" w:rsidRPr="009B2394">
        <w:t>les écrits publiés pendant ou après un colloque (souvent appelés « actes »)</w:t>
      </w:r>
      <w:r w:rsidR="00683B3C" w:rsidRPr="002453D3">
        <w:t xml:space="preserve">. </w:t>
      </w:r>
    </w:p>
    <w:p w14:paraId="6624D227" w14:textId="77777777" w:rsidR="00555D05" w:rsidRDefault="00AE0D86">
      <w:pPr>
        <w:pBdr>
          <w:top w:val="nil"/>
          <w:left w:val="nil"/>
          <w:bottom w:val="nil"/>
          <w:right w:val="nil"/>
          <w:between w:val="nil"/>
        </w:pBdr>
        <w:rPr>
          <w:b/>
        </w:rPr>
      </w:pPr>
      <w:r>
        <w:rPr>
          <w:b/>
          <w:color w:val="000000"/>
        </w:rPr>
        <w:t>Schéma à respecter :</w:t>
      </w:r>
    </w:p>
    <w:p w14:paraId="2D9F0FA4" w14:textId="7D3D14B7"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 xml:space="preserve"> (auteur de la communication). « Titre de la communication ». In Auteur/organisme responsable de la conférence.</w:t>
      </w:r>
      <w:r w:rsidR="00AE0D86">
        <w:rPr>
          <w:i/>
          <w:color w:val="000000"/>
        </w:rPr>
        <w:t xml:space="preserve"> Titre en italique de l'évènement/de la conférence dans laquelle s'inscrit la communication</w:t>
      </w:r>
      <w:r w:rsidR="00AE0D86">
        <w:rPr>
          <w:color w:val="000000"/>
        </w:rPr>
        <w:t>. Date et lieu de la conférence</w:t>
      </w:r>
    </w:p>
    <w:p w14:paraId="4A27C884" w14:textId="41BCAB03" w:rsidR="00555D05" w:rsidRDefault="00AE0D86">
      <w:pPr>
        <w:pBdr>
          <w:top w:val="nil"/>
          <w:left w:val="nil"/>
          <w:bottom w:val="nil"/>
          <w:right w:val="nil"/>
          <w:between w:val="nil"/>
        </w:pBdr>
        <w:rPr>
          <w:color w:val="000080"/>
          <w:sz w:val="18"/>
          <w:szCs w:val="18"/>
        </w:rPr>
      </w:pPr>
      <w:r>
        <w:rPr>
          <w:b/>
        </w:rPr>
        <w:t>Exemple :</w:t>
      </w:r>
    </w:p>
    <w:p w14:paraId="3EA6F416" w14:textId="60A9917E" w:rsidR="00B90D0D" w:rsidRPr="00AA21CF" w:rsidRDefault="009B2394">
      <w:pPr>
        <w:pBdr>
          <w:top w:val="nil"/>
          <w:left w:val="nil"/>
          <w:bottom w:val="nil"/>
          <w:right w:val="nil"/>
          <w:between w:val="nil"/>
        </w:pBdr>
        <w:ind w:left="720"/>
        <w:jc w:val="left"/>
        <w:rPr>
          <w:rFonts w:asciiTheme="majorHAnsi" w:eastAsia="Arial" w:hAnsiTheme="majorHAnsi" w:cstheme="majorHAnsi"/>
          <w:color w:val="002060"/>
        </w:rPr>
      </w:pPr>
      <w:r w:rsidRPr="00AA21CF">
        <w:rPr>
          <w:color w:val="002060"/>
        </w:rPr>
        <w:t>GUIDA, Stefano</w:t>
      </w:r>
      <w:r w:rsidR="00683B3C" w:rsidRPr="00AA21CF">
        <w:rPr>
          <w:color w:val="002060"/>
        </w:rPr>
        <w:t>. « </w:t>
      </w:r>
      <w:r w:rsidRPr="00AA21CF">
        <w:rPr>
          <w:color w:val="002060"/>
        </w:rPr>
        <w:t>Les pauvres sont-ils un problème ? Et si c’est un problème, c’est le problème de qui ?</w:t>
      </w:r>
      <w:r w:rsidR="00683B3C" w:rsidRPr="00AA21CF">
        <w:rPr>
          <w:color w:val="002060"/>
        </w:rPr>
        <w:t xml:space="preserve"> ». In CPAS de Forest. </w:t>
      </w:r>
      <w:r w:rsidR="00683B3C" w:rsidRPr="00AA21CF">
        <w:rPr>
          <w:rFonts w:asciiTheme="majorHAnsi" w:eastAsia="Arial" w:hAnsiTheme="majorHAnsi" w:cstheme="majorHAnsi"/>
          <w:i/>
          <w:color w:val="002060"/>
        </w:rPr>
        <w:t>40 ans de la loi organique- Journée de réflexion au CPAS de Forest</w:t>
      </w:r>
      <w:r w:rsidR="00343711" w:rsidRPr="00AA21CF">
        <w:rPr>
          <w:rFonts w:asciiTheme="majorHAnsi" w:eastAsia="Arial" w:hAnsiTheme="majorHAnsi" w:cstheme="majorHAnsi"/>
          <w:i/>
          <w:color w:val="002060"/>
        </w:rPr>
        <w:t xml:space="preserve"> - Actes</w:t>
      </w:r>
      <w:r w:rsidR="00683B3C" w:rsidRPr="00AA21CF">
        <w:rPr>
          <w:rFonts w:asciiTheme="majorHAnsi" w:eastAsia="Arial" w:hAnsiTheme="majorHAnsi" w:cstheme="majorHAnsi"/>
          <w:color w:val="002060"/>
        </w:rPr>
        <w:t xml:space="preserve">. 21 octobre 2016, </w:t>
      </w:r>
      <w:proofErr w:type="spellStart"/>
      <w:r w:rsidR="00683B3C" w:rsidRPr="00AA21CF">
        <w:rPr>
          <w:rFonts w:asciiTheme="majorHAnsi" w:eastAsia="Arial" w:hAnsiTheme="majorHAnsi" w:cstheme="majorHAnsi"/>
          <w:color w:val="002060"/>
        </w:rPr>
        <w:t>Brass</w:t>
      </w:r>
      <w:proofErr w:type="spellEnd"/>
      <w:r w:rsidR="00343711" w:rsidRPr="00AA21CF">
        <w:rPr>
          <w:rFonts w:asciiTheme="majorHAnsi" w:eastAsia="Arial" w:hAnsiTheme="majorHAnsi" w:cstheme="majorHAnsi"/>
          <w:color w:val="002060"/>
        </w:rPr>
        <w:t>, p.</w:t>
      </w:r>
      <w:r w:rsidRPr="00AA21CF">
        <w:rPr>
          <w:rFonts w:asciiTheme="majorHAnsi" w:eastAsia="Arial" w:hAnsiTheme="majorHAnsi" w:cstheme="majorHAnsi"/>
          <w:color w:val="002060"/>
        </w:rPr>
        <w:t xml:space="preserve"> 6-8</w:t>
      </w:r>
      <w:r w:rsidR="00683B3C" w:rsidRPr="00AA21CF">
        <w:rPr>
          <w:rFonts w:asciiTheme="majorHAnsi" w:eastAsia="Arial" w:hAnsiTheme="majorHAnsi" w:cstheme="majorHAnsi"/>
          <w:color w:val="002060"/>
        </w:rPr>
        <w:t>.</w:t>
      </w:r>
      <w:ins w:id="30" w:author="Natacha Wallez" w:date="2019-09-06T14:06:00Z">
        <w:r w:rsidR="001C7F29">
          <w:t xml:space="preserve"> </w:t>
        </w:r>
      </w:ins>
    </w:p>
    <w:p w14:paraId="4932F82B" w14:textId="72CE5553" w:rsidR="0026616C" w:rsidRPr="00293EE5" w:rsidRDefault="0026616C" w:rsidP="0026616C">
      <w:pPr>
        <w:pStyle w:val="Titre3"/>
        <w:pageBreakBefore/>
        <w:pBdr>
          <w:top w:val="nil"/>
          <w:left w:val="nil"/>
          <w:bottom w:val="nil"/>
          <w:right w:val="nil"/>
          <w:between w:val="nil"/>
        </w:pBdr>
      </w:pPr>
      <w:bookmarkStart w:id="31" w:name="_Toc19723213"/>
      <w:bookmarkStart w:id="32" w:name="_GoBack"/>
      <w:bookmarkEnd w:id="32"/>
      <w:r w:rsidRPr="008845E6">
        <w:lastRenderedPageBreak/>
        <w:t>2.1.</w:t>
      </w:r>
      <w:r>
        <w:t>12</w:t>
      </w:r>
      <w:r w:rsidRPr="008845E6">
        <w:t xml:space="preserve"> Cours écrits</w:t>
      </w:r>
      <w:bookmarkEnd w:id="31"/>
    </w:p>
    <w:p w14:paraId="43675DFE" w14:textId="77777777" w:rsidR="0026616C" w:rsidRPr="00293EE5" w:rsidRDefault="0026616C" w:rsidP="0026616C">
      <w:pPr>
        <w:pBdr>
          <w:top w:val="nil"/>
          <w:left w:val="nil"/>
          <w:bottom w:val="nil"/>
          <w:right w:val="nil"/>
          <w:between w:val="nil"/>
        </w:pBdr>
      </w:pPr>
      <w:r w:rsidRPr="00293EE5">
        <w:rPr>
          <w:b/>
        </w:rPr>
        <w:t>Définition</w:t>
      </w:r>
      <w:r w:rsidRPr="00293EE5">
        <w:t xml:space="preserve"> :  il s'agit de notes dactylographiées éditées ou rédigées par l’enseignant en charge d’un cours, d’une activité d’apprentissage, ou par une personne sous sa responsabilité. </w:t>
      </w:r>
    </w:p>
    <w:p w14:paraId="6F8DA0FA" w14:textId="77777777" w:rsidR="0026616C" w:rsidRPr="00293EE5" w:rsidRDefault="0026616C" w:rsidP="0026616C">
      <w:pPr>
        <w:pBdr>
          <w:top w:val="nil"/>
          <w:left w:val="nil"/>
          <w:bottom w:val="nil"/>
          <w:right w:val="nil"/>
          <w:between w:val="nil"/>
        </w:pBdr>
        <w:rPr>
          <w:b/>
        </w:rPr>
      </w:pPr>
      <w:r w:rsidRPr="00293EE5">
        <w:rPr>
          <w:b/>
          <w:color w:val="000000"/>
        </w:rPr>
        <w:t>Schéma à respecter :</w:t>
      </w:r>
    </w:p>
    <w:p w14:paraId="27659081" w14:textId="77777777" w:rsidR="0026616C" w:rsidRPr="00293EE5" w:rsidRDefault="0026616C" w:rsidP="0026616C">
      <w:pPr>
        <w:pBdr>
          <w:top w:val="nil"/>
          <w:left w:val="nil"/>
          <w:bottom w:val="nil"/>
          <w:right w:val="nil"/>
          <w:between w:val="nil"/>
        </w:pBdr>
        <w:ind w:left="720"/>
        <w:jc w:val="left"/>
        <w:rPr>
          <w:color w:val="000000"/>
        </w:rPr>
      </w:pPr>
      <w:r>
        <w:rPr>
          <w:color w:val="000000"/>
        </w:rPr>
        <w:t>Responsabilité principale ou auteur</w:t>
      </w:r>
      <w:r w:rsidRPr="00293EE5">
        <w:rPr>
          <w:color w:val="000000"/>
        </w:rPr>
        <w:t>.</w:t>
      </w:r>
      <w:r w:rsidRPr="00293EE5">
        <w:rPr>
          <w:i/>
          <w:color w:val="000000"/>
        </w:rPr>
        <w:t xml:space="preserve"> Nom du cours ou de l’activité d’apprentissage en italique</w:t>
      </w:r>
      <w:r w:rsidRPr="00293EE5">
        <w:rPr>
          <w:color w:val="000000"/>
        </w:rPr>
        <w:t>. Type de document : Domaine (bloc section), Lieu de publication, Université/haute école : année académique. Pagination.</w:t>
      </w:r>
    </w:p>
    <w:p w14:paraId="7E657E19" w14:textId="77777777" w:rsidR="0026616C" w:rsidRPr="00293EE5" w:rsidRDefault="0026616C" w:rsidP="0026616C">
      <w:pPr>
        <w:pBdr>
          <w:top w:val="nil"/>
          <w:left w:val="nil"/>
          <w:bottom w:val="nil"/>
          <w:right w:val="nil"/>
          <w:between w:val="nil"/>
        </w:pBdr>
        <w:rPr>
          <w:color w:val="000080"/>
        </w:rPr>
      </w:pPr>
      <w:r w:rsidRPr="00293EE5">
        <w:rPr>
          <w:b/>
        </w:rPr>
        <w:t>Exemples :</w:t>
      </w:r>
    </w:p>
    <w:p w14:paraId="16A3921A" w14:textId="77777777" w:rsidR="0026616C" w:rsidRPr="00E11801" w:rsidRDefault="0026616C" w:rsidP="0026616C">
      <w:pPr>
        <w:pBdr>
          <w:top w:val="nil"/>
          <w:left w:val="nil"/>
          <w:bottom w:val="nil"/>
          <w:right w:val="nil"/>
          <w:between w:val="nil"/>
        </w:pBdr>
        <w:ind w:left="720"/>
        <w:jc w:val="left"/>
        <w:rPr>
          <w:color w:val="002060"/>
        </w:rPr>
      </w:pPr>
      <w:bookmarkStart w:id="33" w:name="_Hlk5963276"/>
      <w:r w:rsidRPr="00E11801">
        <w:rPr>
          <w:color w:val="002060"/>
        </w:rPr>
        <w:t>DELFORGE, Hugues.</w:t>
      </w:r>
      <w:r w:rsidRPr="00E11801">
        <w:rPr>
          <w:i/>
          <w:color w:val="002060"/>
        </w:rPr>
        <w:t xml:space="preserve"> Approches sociologiques. </w:t>
      </w:r>
      <w:r w:rsidRPr="00E11801">
        <w:rPr>
          <w:color w:val="002060"/>
        </w:rPr>
        <w:t>Cours dactylographié : Domaine Sciences Sociales et Politiques (Bloc 1 assistant social), Bruxelles, Institut d'enseignement supérieur des sciences sociales et des sciences de l'information et de la documentation (IESSID) – HE2B : 2017-2018. 34 p.</w:t>
      </w:r>
    </w:p>
    <w:bookmarkEnd w:id="33"/>
    <w:p w14:paraId="1C289D3B" w14:textId="77777777" w:rsidR="0026616C" w:rsidRPr="00E11801" w:rsidRDefault="0026616C" w:rsidP="0026616C">
      <w:pPr>
        <w:spacing w:line="240" w:lineRule="auto"/>
        <w:ind w:left="720"/>
        <w:jc w:val="left"/>
        <w:rPr>
          <w:rFonts w:ascii="Arial" w:hAnsi="Arial" w:cs="Arial"/>
          <w:smallCaps/>
          <w:color w:val="002060"/>
        </w:rPr>
      </w:pPr>
      <w:r w:rsidRPr="00E11801">
        <w:rPr>
          <w:color w:val="002060"/>
        </w:rPr>
        <w:t xml:space="preserve">VAN KEERBERGHEN, Caroline. </w:t>
      </w:r>
      <w:r w:rsidRPr="00E11801">
        <w:rPr>
          <w:i/>
          <w:color w:val="002060"/>
        </w:rPr>
        <w:t>Droit 1</w:t>
      </w:r>
      <w:r w:rsidRPr="00E11801">
        <w:rPr>
          <w:color w:val="002060"/>
        </w:rPr>
        <w:t>. Cours dactylographié : Domaine Information et Communication (Bloc 1 bibliothécaire-documentaliste), Bruxelles, Institut d'enseignement supérieur des sciences sociales et des sciences de l'information et de la documentation (IESSID) – HE2B : 2016-2017. 52 p.</w:t>
      </w:r>
    </w:p>
    <w:p w14:paraId="4D585527" w14:textId="1A9DB3F1" w:rsidR="0026616C" w:rsidRPr="00293EE5" w:rsidRDefault="0026616C" w:rsidP="0026616C">
      <w:pPr>
        <w:pStyle w:val="Titre3"/>
        <w:pBdr>
          <w:top w:val="nil"/>
          <w:left w:val="nil"/>
          <w:bottom w:val="nil"/>
          <w:right w:val="nil"/>
          <w:between w:val="nil"/>
        </w:pBdr>
      </w:pPr>
      <w:bookmarkStart w:id="34" w:name="_Toc19723214"/>
      <w:r w:rsidRPr="008845E6">
        <w:t>2.1.1</w:t>
      </w:r>
      <w:r>
        <w:t>3</w:t>
      </w:r>
      <w:r w:rsidRPr="008845E6">
        <w:t xml:space="preserve"> Notes personnelles</w:t>
      </w:r>
      <w:bookmarkEnd w:id="34"/>
      <w:r w:rsidRPr="008845E6">
        <w:t xml:space="preserve"> </w:t>
      </w:r>
    </w:p>
    <w:p w14:paraId="50C7A943" w14:textId="0B4CBC8B" w:rsidR="0026616C" w:rsidRPr="00293EE5" w:rsidRDefault="0026616C" w:rsidP="0026616C">
      <w:pPr>
        <w:pBdr>
          <w:top w:val="nil"/>
          <w:left w:val="nil"/>
          <w:bottom w:val="nil"/>
          <w:right w:val="nil"/>
          <w:between w:val="nil"/>
        </w:pBdr>
      </w:pPr>
      <w:r w:rsidRPr="00293EE5">
        <w:rPr>
          <w:b/>
        </w:rPr>
        <w:t>Définition</w:t>
      </w:r>
      <w:r w:rsidRPr="00293EE5">
        <w:t xml:space="preserve"> :  notes prises par l’étudiant lors d’un cours, d’un atelier</w:t>
      </w:r>
      <w:r w:rsidR="009C1621">
        <w:t>, d’une communication orale</w:t>
      </w:r>
      <w:r w:rsidRPr="00293EE5">
        <w:t xml:space="preserve">… </w:t>
      </w:r>
    </w:p>
    <w:p w14:paraId="16B53EFE" w14:textId="65EDA9C2" w:rsidR="0026616C" w:rsidRPr="00293EE5" w:rsidRDefault="0026616C" w:rsidP="0026616C">
      <w:pPr>
        <w:pBdr>
          <w:top w:val="nil"/>
          <w:left w:val="nil"/>
          <w:bottom w:val="nil"/>
          <w:right w:val="nil"/>
          <w:between w:val="nil"/>
        </w:pBdr>
        <w:tabs>
          <w:tab w:val="left" w:pos="3086"/>
        </w:tabs>
        <w:spacing w:after="120" w:line="240" w:lineRule="auto"/>
      </w:pPr>
      <w:r w:rsidRPr="00293EE5">
        <w:t xml:space="preserve">Comme expliqué </w:t>
      </w:r>
      <w:r w:rsidRPr="002453D3">
        <w:t>au point 2.1.1,</w:t>
      </w:r>
      <w:r w:rsidRPr="00293EE5">
        <w:t xml:space="preserve"> utilisez toujours les « sources de première main ». Ne citez pas un enseignant qui cite un auteur. Cela pourrait créer une interprétation erronée de qui est réellement l’auteur des dires (par exemple, ce n’est pas Hugues Delforge qui a inventé le concept de « reproduction sociale » mais bien Pierre Bourdieu, expliqué par l’enseignant Hugues Delforge). N’hésitez pas à rechercher dans les plans de cours ou demander aux enseignants leurs propres sources. Les notes personnelles ne sont utilisées que si </w:t>
      </w:r>
      <w:r w:rsidRPr="00293EE5">
        <w:rPr>
          <w:u w:val="single"/>
        </w:rPr>
        <w:t>aucune autre source comportant la même information est disponible</w:t>
      </w:r>
      <w:r w:rsidRPr="00293EE5">
        <w:t>. Dans ce cas uniquement, veuillez suivre le schéma suivant.</w:t>
      </w:r>
      <w:r>
        <w:t xml:space="preserve"> </w:t>
      </w:r>
    </w:p>
    <w:p w14:paraId="423E4CF9" w14:textId="77777777" w:rsidR="0026616C" w:rsidRPr="00293EE5" w:rsidRDefault="0026616C" w:rsidP="0026616C">
      <w:pPr>
        <w:pBdr>
          <w:top w:val="nil"/>
          <w:left w:val="nil"/>
          <w:bottom w:val="nil"/>
          <w:right w:val="nil"/>
          <w:between w:val="nil"/>
        </w:pBdr>
        <w:jc w:val="left"/>
        <w:rPr>
          <w:color w:val="000000"/>
        </w:rPr>
      </w:pPr>
      <w:r w:rsidRPr="00293EE5">
        <w:rPr>
          <w:b/>
          <w:color w:val="000000"/>
        </w:rPr>
        <w:t xml:space="preserve">Schéma à respecter : </w:t>
      </w:r>
      <w:r w:rsidRPr="00293EE5">
        <w:rPr>
          <w:color w:val="000000"/>
        </w:rPr>
        <w:t>Notes personnelles de Nom Prénom de l’étudiant. Activité, date.</w:t>
      </w:r>
    </w:p>
    <w:p w14:paraId="6B1BB6DC" w14:textId="63B6B54D" w:rsidR="0026616C" w:rsidRPr="00293EE5" w:rsidRDefault="0026616C" w:rsidP="0026616C">
      <w:pPr>
        <w:pBdr>
          <w:top w:val="nil"/>
          <w:left w:val="nil"/>
          <w:bottom w:val="nil"/>
          <w:right w:val="nil"/>
          <w:between w:val="nil"/>
        </w:pBdr>
        <w:rPr>
          <w:color w:val="000080"/>
          <w:sz w:val="18"/>
          <w:szCs w:val="18"/>
        </w:rPr>
      </w:pPr>
      <w:r w:rsidRPr="00293EE5">
        <w:rPr>
          <w:b/>
        </w:rPr>
        <w:t>Exemple :</w:t>
      </w:r>
    </w:p>
    <w:p w14:paraId="2142FDED" w14:textId="58522DDF" w:rsidR="0026616C" w:rsidRDefault="0026616C" w:rsidP="0026616C">
      <w:pPr>
        <w:pBdr>
          <w:top w:val="nil"/>
          <w:left w:val="nil"/>
          <w:bottom w:val="nil"/>
          <w:right w:val="nil"/>
          <w:between w:val="nil"/>
        </w:pBdr>
        <w:ind w:left="720"/>
        <w:jc w:val="left"/>
        <w:rPr>
          <w:color w:val="002060"/>
        </w:rPr>
      </w:pPr>
      <w:r w:rsidRPr="00E11801">
        <w:rPr>
          <w:color w:val="002060"/>
        </w:rPr>
        <w:t>Notes personnelles de Sarah Dubois. Cours d</w:t>
      </w:r>
      <w:r w:rsidR="009C1621">
        <w:rPr>
          <w:color w:val="002060"/>
        </w:rPr>
        <w:t>e DELFORGE,</w:t>
      </w:r>
      <w:r w:rsidRPr="00E11801">
        <w:rPr>
          <w:color w:val="002060"/>
        </w:rPr>
        <w:t xml:space="preserve"> Hugues (Approches sociologiques Bloc 1 assistant social)</w:t>
      </w:r>
      <w:r w:rsidR="009C1621">
        <w:rPr>
          <w:color w:val="002060"/>
        </w:rPr>
        <w:t xml:space="preserve">. </w:t>
      </w:r>
      <w:r w:rsidRPr="00E11801">
        <w:rPr>
          <w:color w:val="002060"/>
        </w:rPr>
        <w:t>5 avril 2018.</w:t>
      </w:r>
    </w:p>
    <w:p w14:paraId="4A103EF4" w14:textId="59749556" w:rsidR="009C1621" w:rsidRDefault="009C1621" w:rsidP="009C1621">
      <w:pPr>
        <w:pBdr>
          <w:top w:val="nil"/>
          <w:left w:val="nil"/>
          <w:bottom w:val="nil"/>
          <w:right w:val="nil"/>
          <w:between w:val="nil"/>
        </w:pBdr>
        <w:jc w:val="left"/>
      </w:pPr>
      <w:r>
        <w:t>Remarque : pour les notes prises lors des conférences, colloques… c’est bien l’activité (le colloque, la conférence) qui sera décrite.</w:t>
      </w:r>
    </w:p>
    <w:p w14:paraId="41578267" w14:textId="77777777" w:rsidR="009C1621" w:rsidRPr="00293EE5" w:rsidRDefault="009C1621" w:rsidP="009C1621">
      <w:pPr>
        <w:pBdr>
          <w:top w:val="nil"/>
          <w:left w:val="nil"/>
          <w:bottom w:val="nil"/>
          <w:right w:val="nil"/>
          <w:between w:val="nil"/>
        </w:pBdr>
        <w:rPr>
          <w:color w:val="000080"/>
          <w:sz w:val="18"/>
          <w:szCs w:val="18"/>
        </w:rPr>
      </w:pPr>
      <w:r w:rsidRPr="00293EE5">
        <w:rPr>
          <w:b/>
        </w:rPr>
        <w:t>Exemple :</w:t>
      </w:r>
    </w:p>
    <w:p w14:paraId="6C4BE025" w14:textId="1EFAC4E9" w:rsidR="009C1621" w:rsidRPr="00AA21CF" w:rsidRDefault="009C1621" w:rsidP="009C1621">
      <w:pPr>
        <w:pBdr>
          <w:top w:val="nil"/>
          <w:left w:val="nil"/>
          <w:bottom w:val="nil"/>
          <w:right w:val="nil"/>
          <w:between w:val="nil"/>
        </w:pBdr>
        <w:ind w:left="720"/>
        <w:jc w:val="left"/>
        <w:rPr>
          <w:color w:val="002060"/>
        </w:rPr>
      </w:pPr>
      <w:r>
        <w:rPr>
          <w:color w:val="002060"/>
        </w:rPr>
        <w:t xml:space="preserve">Notes personnelles de Julien Dupont. Conférence de </w:t>
      </w:r>
      <w:r w:rsidRPr="00AA21CF">
        <w:rPr>
          <w:color w:val="002060"/>
        </w:rPr>
        <w:t>DARRAS, Jacques. « Le livre de Kells ». In Communauté française de Belgique. Service de la lecture publique.</w:t>
      </w:r>
      <w:r w:rsidRPr="00AA21CF">
        <w:rPr>
          <w:i/>
          <w:color w:val="002060"/>
        </w:rPr>
        <w:t xml:space="preserve"> La Fureur de lire</w:t>
      </w:r>
      <w:r w:rsidRPr="00AA21CF">
        <w:rPr>
          <w:color w:val="002060"/>
        </w:rPr>
        <w:t>. Conférence du 16 avril 2010, Haute Ecole Paul-Henri Spaak, Catégorie sociale (Bruxelles)</w:t>
      </w:r>
    </w:p>
    <w:p w14:paraId="392B3801" w14:textId="77777777" w:rsidR="009C1621" w:rsidRPr="00E11801" w:rsidRDefault="009C1621" w:rsidP="0026616C">
      <w:pPr>
        <w:pBdr>
          <w:top w:val="nil"/>
          <w:left w:val="nil"/>
          <w:bottom w:val="nil"/>
          <w:right w:val="nil"/>
          <w:between w:val="nil"/>
        </w:pBdr>
        <w:ind w:left="720"/>
        <w:jc w:val="left"/>
        <w:rPr>
          <w:ins w:id="35" w:author="Sebastien" w:date="2019-09-18T17:07:00Z"/>
          <w:color w:val="002060"/>
        </w:rPr>
      </w:pPr>
    </w:p>
    <w:p w14:paraId="25EEC0B1" w14:textId="57940D98" w:rsidR="00555D05" w:rsidRDefault="00AE0D86" w:rsidP="00297DE8">
      <w:pPr>
        <w:pStyle w:val="Titre3"/>
        <w:pageBreakBefore/>
        <w:pBdr>
          <w:top w:val="nil"/>
          <w:left w:val="nil"/>
          <w:bottom w:val="nil"/>
          <w:right w:val="nil"/>
          <w:between w:val="nil"/>
        </w:pBdr>
      </w:pPr>
      <w:bookmarkStart w:id="36" w:name="_Toc19723215"/>
      <w:r>
        <w:lastRenderedPageBreak/>
        <w:t>2.1.1</w:t>
      </w:r>
      <w:r w:rsidR="009C1621">
        <w:t>4</w:t>
      </w:r>
      <w:r>
        <w:t xml:space="preserve"> Émissions télévisées ou de radio</w:t>
      </w:r>
      <w:bookmarkEnd w:id="36"/>
    </w:p>
    <w:p w14:paraId="536311D4" w14:textId="77777777" w:rsidR="00555D05" w:rsidRDefault="00AE0D86">
      <w:pPr>
        <w:pBdr>
          <w:top w:val="nil"/>
          <w:left w:val="nil"/>
          <w:bottom w:val="nil"/>
          <w:right w:val="nil"/>
          <w:between w:val="nil"/>
        </w:pBdr>
      </w:pPr>
      <w:r>
        <w:rPr>
          <w:b/>
        </w:rPr>
        <w:t>Définition</w:t>
      </w:r>
      <w:r>
        <w:t xml:space="preserve"> :  il s'agit ici de référencer une émission ayant servi à alimenter le contenu du travail.</w:t>
      </w:r>
      <w:r w:rsidR="004B29D0">
        <w:t xml:space="preserve"> </w:t>
      </w:r>
      <w:r w:rsidR="004B29D0" w:rsidRPr="00A84BDC">
        <w:t xml:space="preserve">A différencier d’une vidéo en ligne sur le web (voir </w:t>
      </w:r>
      <w:r w:rsidR="004B29D0" w:rsidRPr="002453D3">
        <w:t>point 2.1.9 d</w:t>
      </w:r>
      <w:r w:rsidR="00A84BDC" w:rsidRPr="002453D3">
        <w:t>e ce document</w:t>
      </w:r>
      <w:r w:rsidR="00A84BDC">
        <w:t>)</w:t>
      </w:r>
      <w:r w:rsidR="004B29D0" w:rsidRPr="00A84BDC">
        <w:t>.</w:t>
      </w:r>
    </w:p>
    <w:p w14:paraId="1AAFCF74" w14:textId="77777777" w:rsidR="00555D05" w:rsidRDefault="00AE0D86">
      <w:pPr>
        <w:pBdr>
          <w:top w:val="nil"/>
          <w:left w:val="nil"/>
          <w:bottom w:val="nil"/>
          <w:right w:val="nil"/>
          <w:between w:val="nil"/>
        </w:pBdr>
        <w:rPr>
          <w:b/>
        </w:rPr>
      </w:pPr>
      <w:r>
        <w:rPr>
          <w:b/>
          <w:color w:val="000000"/>
        </w:rPr>
        <w:t>Schéma à respecter :</w:t>
      </w:r>
    </w:p>
    <w:p w14:paraId="65B65C05" w14:textId="77777777" w:rsidR="00555D05" w:rsidRDefault="00AE0D86">
      <w:pPr>
        <w:pBdr>
          <w:top w:val="nil"/>
          <w:left w:val="nil"/>
          <w:bottom w:val="nil"/>
          <w:right w:val="nil"/>
          <w:between w:val="nil"/>
        </w:pBdr>
        <w:ind w:left="720"/>
        <w:jc w:val="left"/>
        <w:rPr>
          <w:color w:val="000000"/>
        </w:rPr>
      </w:pPr>
      <w:r>
        <w:rPr>
          <w:color w:val="000000"/>
        </w:rPr>
        <w:t>Nom de la rubrique. In</w:t>
      </w:r>
      <w:r>
        <w:rPr>
          <w:i/>
          <w:color w:val="000000"/>
        </w:rPr>
        <w:t xml:space="preserve"> Titre en italique de l'émission.</w:t>
      </w:r>
      <w:r>
        <w:rPr>
          <w:color w:val="000000"/>
        </w:rPr>
        <w:t xml:space="preserve"> Genre de l'émission. Réalisateur/animateur, nom de la </w:t>
      </w:r>
      <w:r>
        <w:t>chaîne</w:t>
      </w:r>
      <w:r>
        <w:rPr>
          <w:color w:val="000000"/>
        </w:rPr>
        <w:t xml:space="preserve"> qui a créé ou diffusé l'émission. Date et heure du début de l'émission. Durée de l'émission</w:t>
      </w:r>
    </w:p>
    <w:p w14:paraId="1FF52594" w14:textId="77777777" w:rsidR="00555D05" w:rsidRDefault="00AE0D86">
      <w:pPr>
        <w:pBdr>
          <w:top w:val="nil"/>
          <w:left w:val="nil"/>
          <w:bottom w:val="nil"/>
          <w:right w:val="nil"/>
          <w:between w:val="nil"/>
        </w:pBdr>
        <w:rPr>
          <w:color w:val="000080"/>
          <w:sz w:val="18"/>
          <w:szCs w:val="18"/>
        </w:rPr>
      </w:pPr>
      <w:r>
        <w:rPr>
          <w:b/>
        </w:rPr>
        <w:t>Exemple :</w:t>
      </w:r>
    </w:p>
    <w:p w14:paraId="1AAF589D" w14:textId="77777777" w:rsidR="00555D05" w:rsidRPr="00AA21CF" w:rsidRDefault="00AE0D86">
      <w:pPr>
        <w:pBdr>
          <w:top w:val="nil"/>
          <w:left w:val="nil"/>
          <w:bottom w:val="nil"/>
          <w:right w:val="nil"/>
          <w:between w:val="nil"/>
        </w:pBdr>
        <w:ind w:left="720"/>
        <w:rPr>
          <w:color w:val="002060"/>
        </w:rPr>
      </w:pPr>
      <w:r w:rsidRPr="00AA21CF">
        <w:rPr>
          <w:color w:val="002060"/>
        </w:rPr>
        <w:t>Émission spéciale Haïti. In</w:t>
      </w:r>
      <w:r w:rsidRPr="00AA21CF">
        <w:rPr>
          <w:i/>
          <w:color w:val="002060"/>
        </w:rPr>
        <w:t xml:space="preserve"> La grande librairie.</w:t>
      </w:r>
      <w:r w:rsidRPr="00AA21CF">
        <w:rPr>
          <w:color w:val="002060"/>
        </w:rPr>
        <w:t xml:space="preserve"> Émission littéraire. Présentée par François </w:t>
      </w:r>
      <w:proofErr w:type="spellStart"/>
      <w:r w:rsidRPr="00AA21CF">
        <w:rPr>
          <w:color w:val="002060"/>
        </w:rPr>
        <w:t>Busnel</w:t>
      </w:r>
      <w:proofErr w:type="spellEnd"/>
      <w:r w:rsidRPr="00AA21CF">
        <w:rPr>
          <w:color w:val="002060"/>
        </w:rPr>
        <w:t>, France 5. Diffusée le 28 janvier 2010 à 20h35. 100 minutes</w:t>
      </w:r>
    </w:p>
    <w:p w14:paraId="53E73B34" w14:textId="0447E86D" w:rsidR="00555D05" w:rsidRDefault="00AE0D86">
      <w:pPr>
        <w:pStyle w:val="Titre3"/>
        <w:pBdr>
          <w:top w:val="nil"/>
          <w:left w:val="nil"/>
          <w:bottom w:val="nil"/>
          <w:right w:val="nil"/>
          <w:between w:val="nil"/>
        </w:pBdr>
      </w:pPr>
      <w:bookmarkStart w:id="37" w:name="_Toc19723216"/>
      <w:r>
        <w:t>2.1.1</w:t>
      </w:r>
      <w:r w:rsidR="009C1621">
        <w:t>5</w:t>
      </w:r>
      <w:r>
        <w:t xml:space="preserve"> Publication officielle</w:t>
      </w:r>
      <w:bookmarkEnd w:id="37"/>
      <w:r w:rsidR="00764188">
        <w:t xml:space="preserve"> </w:t>
      </w:r>
    </w:p>
    <w:p w14:paraId="68D70E42" w14:textId="51C7D90C" w:rsidR="00555D05" w:rsidRDefault="00AE0D86">
      <w:pPr>
        <w:pBdr>
          <w:top w:val="nil"/>
          <w:left w:val="nil"/>
          <w:bottom w:val="nil"/>
          <w:right w:val="nil"/>
          <w:between w:val="nil"/>
        </w:pBdr>
      </w:pPr>
      <w:r>
        <w:rPr>
          <w:b/>
        </w:rPr>
        <w:t>Définition</w:t>
      </w:r>
      <w:r>
        <w:t xml:space="preserve"> :  il s'agit ici d'établir la référence bibliographique d'un décret, d'une loi, d'une circulaire</w:t>
      </w:r>
      <w:r w:rsidR="00FC66C1">
        <w:t xml:space="preserve">, </w:t>
      </w:r>
      <w:r w:rsidR="00FC66C1" w:rsidRPr="00A84BDC">
        <w:t>les statuts d’une organisation</w:t>
      </w:r>
      <w:r w:rsidRPr="00A84BDC">
        <w:t>…</w:t>
      </w:r>
      <w:r w:rsidR="00586677">
        <w:t xml:space="preserve"> Vous retrouverez la plupart des informations sur le site du Moniteur belge (mais pas les documents communaux) : </w:t>
      </w:r>
      <w:hyperlink r:id="rId14" w:history="1">
        <w:r w:rsidR="00586677" w:rsidRPr="00614EB5">
          <w:rPr>
            <w:rStyle w:val="Lienhypertexte"/>
          </w:rPr>
          <w:t>https://justice.belgium.be/fr/moniteur_belge</w:t>
        </w:r>
      </w:hyperlink>
    </w:p>
    <w:p w14:paraId="1D4AE80C" w14:textId="77777777" w:rsidR="00555D05" w:rsidRDefault="00AE0D86">
      <w:pPr>
        <w:pBdr>
          <w:top w:val="nil"/>
          <w:left w:val="nil"/>
          <w:bottom w:val="nil"/>
          <w:right w:val="nil"/>
          <w:between w:val="nil"/>
        </w:pBdr>
        <w:rPr>
          <w:b/>
        </w:rPr>
      </w:pPr>
      <w:r>
        <w:rPr>
          <w:b/>
          <w:color w:val="000000"/>
        </w:rPr>
        <w:t>Schéma à respecter</w:t>
      </w:r>
      <w:r w:rsidR="000A50FF">
        <w:rPr>
          <w:b/>
          <w:color w:val="000000"/>
        </w:rPr>
        <w:t xml:space="preserve"> (attention </w:t>
      </w:r>
      <w:r w:rsidR="00895EA0">
        <w:rPr>
          <w:b/>
          <w:color w:val="000000"/>
        </w:rPr>
        <w:t xml:space="preserve">aux </w:t>
      </w:r>
      <w:r w:rsidR="000A50FF">
        <w:rPr>
          <w:b/>
          <w:color w:val="000000"/>
        </w:rPr>
        <w:t>changement</w:t>
      </w:r>
      <w:r w:rsidR="00895EA0">
        <w:rPr>
          <w:b/>
          <w:color w:val="000000"/>
        </w:rPr>
        <w:t>s</w:t>
      </w:r>
      <w:r w:rsidR="000A50FF">
        <w:rPr>
          <w:b/>
          <w:color w:val="000000"/>
        </w:rPr>
        <w:t>)</w:t>
      </w:r>
      <w:r>
        <w:rPr>
          <w:b/>
          <w:color w:val="000000"/>
        </w:rPr>
        <w:t xml:space="preserve"> :</w:t>
      </w:r>
    </w:p>
    <w:p w14:paraId="5DB4E7AE" w14:textId="77777777" w:rsidR="00555D05" w:rsidRDefault="00AE0D86">
      <w:pPr>
        <w:pBdr>
          <w:top w:val="nil"/>
          <w:left w:val="nil"/>
          <w:bottom w:val="nil"/>
          <w:right w:val="nil"/>
          <w:between w:val="nil"/>
        </w:pBdr>
        <w:ind w:left="720"/>
        <w:jc w:val="left"/>
        <w:rPr>
          <w:color w:val="000000"/>
        </w:rPr>
      </w:pPr>
      <w:r w:rsidRPr="002E4079">
        <w:rPr>
          <w:i/>
          <w:color w:val="000000"/>
        </w:rPr>
        <w:t xml:space="preserve">Titre </w:t>
      </w:r>
      <w:r w:rsidR="000A50FF" w:rsidRPr="002E4079">
        <w:rPr>
          <w:i/>
          <w:color w:val="000000"/>
        </w:rPr>
        <w:t>du document</w:t>
      </w:r>
      <w:r w:rsidR="00C14F0F" w:rsidRPr="002E4079">
        <w:rPr>
          <w:i/>
          <w:color w:val="000000"/>
        </w:rPr>
        <w:t xml:space="preserve"> y compris date précise ou exercice</w:t>
      </w:r>
      <w:r>
        <w:rPr>
          <w:color w:val="000000"/>
        </w:rPr>
        <w:t>, n</w:t>
      </w:r>
      <w:r w:rsidR="00C14F0F">
        <w:rPr>
          <w:color w:val="000000"/>
        </w:rPr>
        <w:t>umérotation</w:t>
      </w:r>
      <w:r>
        <w:rPr>
          <w:color w:val="000000"/>
        </w:rPr>
        <w:t xml:space="preserve"> du </w:t>
      </w:r>
      <w:r w:rsidR="00C14F0F">
        <w:rPr>
          <w:color w:val="000000"/>
        </w:rPr>
        <w:t>document</w:t>
      </w:r>
      <w:r>
        <w:rPr>
          <w:color w:val="000000"/>
        </w:rPr>
        <w:t xml:space="preserve">. </w:t>
      </w:r>
      <w:r w:rsidR="00C14F0F">
        <w:rPr>
          <w:color w:val="000000"/>
        </w:rPr>
        <w:t>Information de</w:t>
      </w:r>
      <w:r>
        <w:rPr>
          <w:color w:val="000000"/>
        </w:rPr>
        <w:t xml:space="preserve"> publication, pagination</w:t>
      </w:r>
      <w:r w:rsidR="00C14F0F">
        <w:rPr>
          <w:color w:val="000000"/>
        </w:rPr>
        <w:t xml:space="preserve"> éventuelle.</w:t>
      </w:r>
    </w:p>
    <w:p w14:paraId="0028D774" w14:textId="77777777" w:rsidR="00555D05" w:rsidRDefault="00AE0D86">
      <w:pPr>
        <w:pBdr>
          <w:top w:val="nil"/>
          <w:left w:val="nil"/>
          <w:bottom w:val="nil"/>
          <w:right w:val="nil"/>
          <w:between w:val="nil"/>
        </w:pBdr>
        <w:rPr>
          <w:color w:val="000080"/>
          <w:sz w:val="18"/>
          <w:szCs w:val="18"/>
        </w:rPr>
      </w:pPr>
      <w:r>
        <w:rPr>
          <w:b/>
        </w:rPr>
        <w:t>Exemple</w:t>
      </w:r>
      <w:r w:rsidR="00FC66C1">
        <w:rPr>
          <w:b/>
        </w:rPr>
        <w:t>s</w:t>
      </w:r>
      <w:r>
        <w:rPr>
          <w:b/>
        </w:rPr>
        <w:t xml:space="preserve"> :</w:t>
      </w:r>
    </w:p>
    <w:p w14:paraId="39DE3D6E" w14:textId="77777777" w:rsidR="002E4079" w:rsidRPr="002E4079" w:rsidRDefault="002E4079">
      <w:pPr>
        <w:pBdr>
          <w:top w:val="nil"/>
          <w:left w:val="nil"/>
          <w:bottom w:val="nil"/>
          <w:right w:val="nil"/>
          <w:between w:val="nil"/>
        </w:pBdr>
        <w:ind w:left="720"/>
        <w:jc w:val="left"/>
        <w:rPr>
          <w:color w:val="002060"/>
        </w:rPr>
      </w:pPr>
      <w:r w:rsidRPr="002E4079">
        <w:rPr>
          <w:i/>
          <w:iCs/>
          <w:color w:val="002060"/>
        </w:rPr>
        <w:t>Loi relative aux bibliothèques publiques de 1921</w:t>
      </w:r>
      <w:r w:rsidRPr="002E4079">
        <w:rPr>
          <w:color w:val="002060"/>
        </w:rPr>
        <w:t>. Publié au Moniteur belge le 19 novembre 1921, n°323., p. 10362.</w:t>
      </w:r>
    </w:p>
    <w:p w14:paraId="1DE778F6" w14:textId="77777777" w:rsidR="00DF2101" w:rsidRDefault="00DF2101" w:rsidP="00DF2101">
      <w:pPr>
        <w:ind w:left="720"/>
        <w:rPr>
          <w:color w:val="002060"/>
        </w:rPr>
      </w:pPr>
      <w:r w:rsidRPr="002E4079">
        <w:rPr>
          <w:i/>
          <w:color w:val="002060"/>
        </w:rPr>
        <w:t>Loi organique des centres publics d’aide sociale du 8 juillet 1976</w:t>
      </w:r>
      <w:r w:rsidRPr="004900EB">
        <w:rPr>
          <w:color w:val="002060"/>
        </w:rPr>
        <w:t xml:space="preserve">, </w:t>
      </w:r>
      <w:r w:rsidR="00586677">
        <w:rPr>
          <w:color w:val="002060"/>
        </w:rPr>
        <w:t>n°</w:t>
      </w:r>
      <w:r w:rsidR="00586677" w:rsidRPr="00586677">
        <w:rPr>
          <w:color w:val="002060"/>
        </w:rPr>
        <w:t>1976070810</w:t>
      </w:r>
      <w:r w:rsidRPr="00586677">
        <w:rPr>
          <w:color w:val="002060"/>
        </w:rPr>
        <w:t xml:space="preserve">. </w:t>
      </w:r>
      <w:r w:rsidRPr="004900EB">
        <w:rPr>
          <w:color w:val="002060"/>
        </w:rPr>
        <w:t>Publié au Moniteur belge le 5 août 1976</w:t>
      </w:r>
      <w:r w:rsidR="00586677">
        <w:rPr>
          <w:color w:val="002060"/>
        </w:rPr>
        <w:t>, p. 9876.</w:t>
      </w:r>
    </w:p>
    <w:p w14:paraId="5418289E" w14:textId="77777777" w:rsidR="00FC66C1" w:rsidRPr="00DF2101" w:rsidRDefault="00FC66C1" w:rsidP="00297DE8">
      <w:pPr>
        <w:ind w:left="720"/>
        <w:rPr>
          <w:color w:val="002060"/>
          <w:highlight w:val="magenta"/>
        </w:rPr>
      </w:pPr>
      <w:r w:rsidRPr="002E4079">
        <w:rPr>
          <w:i/>
          <w:color w:val="002060"/>
        </w:rPr>
        <w:t>A</w:t>
      </w:r>
      <w:r w:rsidR="00C336BE" w:rsidRPr="002E4079">
        <w:rPr>
          <w:i/>
          <w:color w:val="002060"/>
        </w:rPr>
        <w:t xml:space="preserve">rrêté </w:t>
      </w:r>
      <w:r w:rsidR="004900EB" w:rsidRPr="002E4079">
        <w:rPr>
          <w:i/>
          <w:color w:val="002060"/>
        </w:rPr>
        <w:t>r</w:t>
      </w:r>
      <w:r w:rsidR="00C336BE" w:rsidRPr="002E4079">
        <w:rPr>
          <w:i/>
          <w:color w:val="002060"/>
        </w:rPr>
        <w:t>oyal</w:t>
      </w:r>
      <w:r w:rsidR="004900EB" w:rsidRPr="002E4079">
        <w:rPr>
          <w:i/>
          <w:color w:val="002060"/>
        </w:rPr>
        <w:t xml:space="preserve"> du 9 janvier 2011 modifiant l'article 25, §§ 1er et 2, de l'annexe à l'arrêté royal du 14 septembre 1984 établissant la nomenclature des prestations de santé en matière d'assurance obligatoire soins de santé et indemnités</w:t>
      </w:r>
      <w:r w:rsidR="004900EB" w:rsidRPr="00DF2101">
        <w:rPr>
          <w:color w:val="002060"/>
        </w:rPr>
        <w:t>, n°2011022015</w:t>
      </w:r>
      <w:r w:rsidR="00DF2101" w:rsidRPr="00DF2101">
        <w:rPr>
          <w:color w:val="002060"/>
        </w:rPr>
        <w:t>.</w:t>
      </w:r>
      <w:r w:rsidR="004900EB" w:rsidRPr="00DF2101">
        <w:rPr>
          <w:color w:val="002060"/>
        </w:rPr>
        <w:t xml:space="preserve"> Publié au Moniteur belge le 25 janvier 2011.</w:t>
      </w:r>
    </w:p>
    <w:p w14:paraId="3DDB1887" w14:textId="77777777" w:rsidR="00DF2101" w:rsidRPr="00DF2101" w:rsidRDefault="00DF2101" w:rsidP="00DF2101">
      <w:pPr>
        <w:ind w:left="720"/>
        <w:rPr>
          <w:rFonts w:asciiTheme="majorHAnsi" w:hAnsiTheme="majorHAnsi" w:cstheme="majorHAnsi"/>
          <w:color w:val="002060"/>
        </w:rPr>
      </w:pPr>
      <w:r w:rsidRPr="002E4079">
        <w:rPr>
          <w:i/>
          <w:color w:val="002060"/>
        </w:rPr>
        <w:t>Circulaire du 13 juillet 2017 relative à l'arrêt n° 61/2017 de la Cour constitutionnelle du 18 mai 2017 concernant l'article 57sexies de la loi du 8 juillet 1976 organique des CPAS</w:t>
      </w:r>
      <w:r w:rsidRPr="00DF2101">
        <w:rPr>
          <w:color w:val="002060"/>
        </w:rPr>
        <w:t>, n°2017030708. Publié au Moniteur belge le 19 juillet 2017.</w:t>
      </w:r>
      <w:r w:rsidRPr="00DF2101">
        <w:rPr>
          <w:rFonts w:asciiTheme="majorHAnsi" w:hAnsiTheme="majorHAnsi" w:cstheme="majorHAnsi"/>
          <w:color w:val="002060"/>
        </w:rPr>
        <w:t xml:space="preserve"> </w:t>
      </w:r>
    </w:p>
    <w:p w14:paraId="1948D8CC" w14:textId="77777777" w:rsidR="00DF2101" w:rsidRPr="004900EB" w:rsidRDefault="00DF2101" w:rsidP="00DF2101">
      <w:pPr>
        <w:spacing w:line="360" w:lineRule="auto"/>
        <w:ind w:left="851" w:hanging="131"/>
        <w:rPr>
          <w:rFonts w:asciiTheme="majorHAnsi" w:hAnsiTheme="majorHAnsi" w:cstheme="majorHAnsi"/>
          <w:color w:val="002060"/>
        </w:rPr>
      </w:pPr>
      <w:r w:rsidRPr="002E4079">
        <w:rPr>
          <w:rFonts w:asciiTheme="majorHAnsi" w:hAnsiTheme="majorHAnsi" w:cstheme="majorHAnsi"/>
          <w:i/>
          <w:color w:val="002060"/>
        </w:rPr>
        <w:t>Budget communal de la Commune de Saint-Gilles</w:t>
      </w:r>
      <w:r w:rsidRPr="004900EB">
        <w:rPr>
          <w:rFonts w:asciiTheme="majorHAnsi" w:hAnsiTheme="majorHAnsi" w:cstheme="majorHAnsi"/>
          <w:color w:val="002060"/>
        </w:rPr>
        <w:t xml:space="preserve"> </w:t>
      </w:r>
      <w:r w:rsidRPr="002E4079">
        <w:rPr>
          <w:rFonts w:asciiTheme="majorHAnsi" w:hAnsiTheme="majorHAnsi" w:cstheme="majorHAnsi"/>
          <w:i/>
          <w:color w:val="002060"/>
        </w:rPr>
        <w:t>- exercice 2001</w:t>
      </w:r>
      <w:r w:rsidRPr="004900EB">
        <w:rPr>
          <w:rFonts w:asciiTheme="majorHAnsi" w:hAnsiTheme="majorHAnsi" w:cstheme="majorHAnsi"/>
          <w:color w:val="002060"/>
        </w:rPr>
        <w:t>. 256 p.</w:t>
      </w:r>
    </w:p>
    <w:p w14:paraId="1AB1D737" w14:textId="77777777" w:rsidR="00FC66C1" w:rsidRPr="00DF2101" w:rsidRDefault="00C14F0F" w:rsidP="00FC66C1">
      <w:pPr>
        <w:pBdr>
          <w:top w:val="nil"/>
          <w:left w:val="nil"/>
          <w:bottom w:val="nil"/>
          <w:right w:val="nil"/>
          <w:between w:val="nil"/>
        </w:pBdr>
        <w:jc w:val="left"/>
        <w:rPr>
          <w:rFonts w:asciiTheme="majorHAnsi" w:hAnsiTheme="majorHAnsi" w:cstheme="majorHAnsi"/>
          <w:b/>
        </w:rPr>
      </w:pPr>
      <w:r w:rsidRPr="00DF2101">
        <w:rPr>
          <w:rFonts w:asciiTheme="majorHAnsi" w:hAnsiTheme="majorHAnsi" w:cstheme="majorHAnsi"/>
          <w:b/>
        </w:rPr>
        <w:t>Dans le cas d</w:t>
      </w:r>
      <w:r w:rsidR="00FC66C1" w:rsidRPr="00DF2101">
        <w:rPr>
          <w:rFonts w:asciiTheme="majorHAnsi" w:hAnsiTheme="majorHAnsi" w:cstheme="majorHAnsi"/>
          <w:b/>
        </w:rPr>
        <w:t>es statuts de l’organisation</w:t>
      </w:r>
      <w:r w:rsidRPr="00DF2101">
        <w:rPr>
          <w:rFonts w:asciiTheme="majorHAnsi" w:hAnsiTheme="majorHAnsi" w:cstheme="majorHAnsi"/>
          <w:b/>
        </w:rPr>
        <w:t>, voici quelques exemples à suivre :</w:t>
      </w:r>
    </w:p>
    <w:p w14:paraId="339A08F0" w14:textId="3A5943EB" w:rsidR="002E4079" w:rsidRDefault="002E4079" w:rsidP="002E4079">
      <w:pPr>
        <w:pBdr>
          <w:top w:val="nil"/>
          <w:left w:val="nil"/>
          <w:bottom w:val="nil"/>
          <w:right w:val="nil"/>
          <w:between w:val="nil"/>
        </w:pBdr>
        <w:ind w:left="720"/>
        <w:jc w:val="left"/>
        <w:rPr>
          <w:color w:val="002060"/>
        </w:rPr>
      </w:pPr>
      <w:r w:rsidRPr="00E871E7">
        <w:rPr>
          <w:i/>
          <w:iCs/>
          <w:color w:val="002060"/>
        </w:rPr>
        <w:t xml:space="preserve">Coordination et Initiatives pour et avec les Réfugiés et les Étrangers (CIRE) ASBL n°409.131.251, </w:t>
      </w:r>
      <w:r w:rsidRPr="001C7F29">
        <w:rPr>
          <w:i/>
          <w:iCs/>
          <w:color w:val="002060"/>
        </w:rPr>
        <w:t>Démissions, Nominations</w:t>
      </w:r>
      <w:r w:rsidR="001C7F29">
        <w:rPr>
          <w:color w:val="002060"/>
        </w:rPr>
        <w:t>.</w:t>
      </w:r>
      <w:r w:rsidR="00E871E7">
        <w:rPr>
          <w:color w:val="002060"/>
        </w:rPr>
        <w:t xml:space="preserve"> </w:t>
      </w:r>
      <w:r w:rsidR="001C7F29">
        <w:rPr>
          <w:color w:val="002060"/>
        </w:rPr>
        <w:t>A</w:t>
      </w:r>
      <w:r w:rsidRPr="0032119E">
        <w:rPr>
          <w:color w:val="002060"/>
        </w:rPr>
        <w:t>nnexe du Moniteur belge du</w:t>
      </w:r>
      <w:r>
        <w:rPr>
          <w:color w:val="002060"/>
        </w:rPr>
        <w:t xml:space="preserve"> 7 août 2017.</w:t>
      </w:r>
    </w:p>
    <w:p w14:paraId="37559C41" w14:textId="0D8F5C4D" w:rsidR="00FC66C1" w:rsidRDefault="00AA6B8F" w:rsidP="00586677">
      <w:pPr>
        <w:pBdr>
          <w:top w:val="nil"/>
          <w:left w:val="nil"/>
          <w:bottom w:val="nil"/>
          <w:right w:val="nil"/>
          <w:between w:val="nil"/>
        </w:pBdr>
        <w:ind w:left="720"/>
        <w:jc w:val="left"/>
        <w:rPr>
          <w:color w:val="002060"/>
        </w:rPr>
      </w:pPr>
      <w:r w:rsidRPr="00E871E7">
        <w:rPr>
          <w:i/>
          <w:iCs/>
          <w:color w:val="002060"/>
        </w:rPr>
        <w:lastRenderedPageBreak/>
        <w:t>Coordination et Initiatives pour et avec les Réfugiés et les Étrangers (CIRE) ASBL</w:t>
      </w:r>
      <w:r w:rsidR="0032119E" w:rsidRPr="00E871E7">
        <w:rPr>
          <w:i/>
          <w:iCs/>
          <w:color w:val="002060"/>
        </w:rPr>
        <w:t xml:space="preserve"> n°409.131.251, </w:t>
      </w:r>
      <w:r w:rsidR="0032119E" w:rsidRPr="001C7F29">
        <w:rPr>
          <w:i/>
          <w:iCs/>
          <w:color w:val="002060"/>
        </w:rPr>
        <w:t>Statuts</w:t>
      </w:r>
      <w:r w:rsidR="001C7F29">
        <w:rPr>
          <w:color w:val="002060"/>
        </w:rPr>
        <w:t>. Annexe</w:t>
      </w:r>
      <w:r w:rsidR="0032119E" w:rsidRPr="0032119E">
        <w:rPr>
          <w:color w:val="002060"/>
        </w:rPr>
        <w:t xml:space="preserve"> du Moniteur belge du 31 février 2016</w:t>
      </w:r>
      <w:r w:rsidR="0032119E">
        <w:rPr>
          <w:color w:val="002060"/>
        </w:rPr>
        <w:t>.</w:t>
      </w:r>
    </w:p>
    <w:p w14:paraId="6A5844E0" w14:textId="2BEB78A9" w:rsidR="002E4079" w:rsidRPr="002E4079" w:rsidRDefault="002E4079" w:rsidP="00586677">
      <w:pPr>
        <w:pBdr>
          <w:top w:val="nil"/>
          <w:left w:val="nil"/>
          <w:bottom w:val="nil"/>
          <w:right w:val="nil"/>
          <w:between w:val="nil"/>
        </w:pBdr>
        <w:ind w:left="720"/>
        <w:jc w:val="left"/>
        <w:rPr>
          <w:color w:val="002060"/>
        </w:rPr>
      </w:pPr>
      <w:r w:rsidRPr="00E871E7">
        <w:rPr>
          <w:i/>
          <w:color w:val="002060"/>
        </w:rPr>
        <w:t>Bibliothèque Interuniversitaire de la Communauté française de Belgique (</w:t>
      </w:r>
      <w:proofErr w:type="spellStart"/>
      <w:r w:rsidRPr="00E871E7">
        <w:rPr>
          <w:i/>
          <w:color w:val="002060"/>
        </w:rPr>
        <w:t>BICfB</w:t>
      </w:r>
      <w:proofErr w:type="spellEnd"/>
      <w:r w:rsidRPr="00E871E7">
        <w:rPr>
          <w:i/>
          <w:color w:val="002060"/>
        </w:rPr>
        <w:t xml:space="preserve">) </w:t>
      </w:r>
      <w:r w:rsidRPr="001C7F29">
        <w:rPr>
          <w:i/>
          <w:color w:val="002060"/>
        </w:rPr>
        <w:t xml:space="preserve">Modification des statuts du 6 juin </w:t>
      </w:r>
      <w:proofErr w:type="gramStart"/>
      <w:r w:rsidRPr="001C7F29">
        <w:rPr>
          <w:i/>
          <w:color w:val="002060"/>
        </w:rPr>
        <w:t>2017</w:t>
      </w:r>
      <w:r w:rsidR="001C7F29">
        <w:rPr>
          <w:i/>
          <w:color w:val="002060"/>
        </w:rPr>
        <w:t> </w:t>
      </w:r>
      <w:r w:rsidR="001C7F29">
        <w:rPr>
          <w:iCs/>
          <w:color w:val="002060"/>
        </w:rPr>
        <w:t>.A</w:t>
      </w:r>
      <w:r w:rsidRPr="002E4079">
        <w:rPr>
          <w:color w:val="002060"/>
        </w:rPr>
        <w:t>nnexes</w:t>
      </w:r>
      <w:proofErr w:type="gramEnd"/>
      <w:r w:rsidRPr="002E4079">
        <w:rPr>
          <w:color w:val="002060"/>
        </w:rPr>
        <w:t xml:space="preserve"> du Moniteur belge du 11 juillet 2017.</w:t>
      </w:r>
    </w:p>
    <w:p w14:paraId="5757285B" w14:textId="5C5A9E2A" w:rsidR="00555D05" w:rsidRDefault="00AE0D86">
      <w:pPr>
        <w:pStyle w:val="Titre3"/>
        <w:pBdr>
          <w:top w:val="nil"/>
          <w:left w:val="nil"/>
          <w:bottom w:val="nil"/>
          <w:right w:val="nil"/>
          <w:between w:val="nil"/>
        </w:pBdr>
      </w:pPr>
      <w:bookmarkStart w:id="38" w:name="_Toc19723217"/>
      <w:r>
        <w:t>2.1.1</w:t>
      </w:r>
      <w:r w:rsidR="006C64A6">
        <w:t>6</w:t>
      </w:r>
      <w:r>
        <w:t xml:space="preserve"> Norme</w:t>
      </w:r>
      <w:bookmarkEnd w:id="38"/>
    </w:p>
    <w:p w14:paraId="45B402E0" w14:textId="0AD4AEAE" w:rsidR="00555D05" w:rsidRDefault="00AE0D86">
      <w:pPr>
        <w:pBdr>
          <w:top w:val="nil"/>
          <w:left w:val="nil"/>
          <w:bottom w:val="nil"/>
          <w:right w:val="nil"/>
          <w:between w:val="nil"/>
        </w:pBdr>
      </w:pPr>
      <w:r>
        <w:rPr>
          <w:b/>
        </w:rPr>
        <w:t>Définition</w:t>
      </w:r>
      <w:r>
        <w:t xml:space="preserve"> :  la norme est un standard suivi dans certains cas précis, et fonction du travail réalisé.</w:t>
      </w:r>
      <w:r w:rsidR="001C7F29">
        <w:t xml:space="preserve"> Les normes sont légion dans le domaine de l’information et de la documentation.</w:t>
      </w:r>
    </w:p>
    <w:p w14:paraId="25DF20B8" w14:textId="77777777" w:rsidR="00555D05" w:rsidRDefault="00AE0D86">
      <w:pPr>
        <w:pBdr>
          <w:top w:val="nil"/>
          <w:left w:val="nil"/>
          <w:bottom w:val="nil"/>
          <w:right w:val="nil"/>
          <w:between w:val="nil"/>
        </w:pBdr>
        <w:rPr>
          <w:b/>
        </w:rPr>
      </w:pPr>
      <w:r>
        <w:rPr>
          <w:b/>
          <w:color w:val="000000"/>
        </w:rPr>
        <w:t>Schéma à respecter :</w:t>
      </w:r>
    </w:p>
    <w:p w14:paraId="7BF70869" w14:textId="0380A46B"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 xml:space="preserve"> (éditeur de la norme).</w:t>
      </w:r>
      <w:r w:rsidR="00AE0D86">
        <w:rPr>
          <w:i/>
          <w:color w:val="000000"/>
        </w:rPr>
        <w:t xml:space="preserve"> Titre en italique de la norme</w:t>
      </w:r>
      <w:r w:rsidR="00AE0D86">
        <w:rPr>
          <w:color w:val="000000"/>
        </w:rPr>
        <w:t>. Référence de la norme. Edition. Lieu : éditeur, année de publication. Pagination</w:t>
      </w:r>
    </w:p>
    <w:p w14:paraId="4F0A8E9E" w14:textId="77777777" w:rsidR="00555D05" w:rsidRDefault="00AE0D86">
      <w:pPr>
        <w:pBdr>
          <w:top w:val="nil"/>
          <w:left w:val="nil"/>
          <w:bottom w:val="nil"/>
          <w:right w:val="nil"/>
          <w:between w:val="nil"/>
        </w:pBdr>
      </w:pPr>
      <w:r>
        <w:rPr>
          <w:b/>
        </w:rPr>
        <w:t>Exemple :</w:t>
      </w:r>
    </w:p>
    <w:p w14:paraId="630E2195" w14:textId="77777777" w:rsidR="00555D05" w:rsidRPr="00E11801" w:rsidRDefault="00AE0D86" w:rsidP="00297DE8">
      <w:pPr>
        <w:pBdr>
          <w:top w:val="nil"/>
          <w:left w:val="nil"/>
          <w:bottom w:val="nil"/>
          <w:right w:val="nil"/>
          <w:between w:val="nil"/>
        </w:pBdr>
        <w:ind w:left="720"/>
        <w:jc w:val="left"/>
        <w:rPr>
          <w:color w:val="002060"/>
        </w:rPr>
      </w:pPr>
      <w:r w:rsidRPr="00E11801">
        <w:rPr>
          <w:color w:val="002060"/>
        </w:rPr>
        <w:t>ASSOCIATION FRANCAISE DE NORMALISATION (AFNOR).</w:t>
      </w:r>
      <w:r w:rsidRPr="00E11801">
        <w:rPr>
          <w:i/>
          <w:color w:val="002060"/>
        </w:rPr>
        <w:t xml:space="preserve"> Formation des bibliothécaires et documentalistes : normes pour l'épreuve de catalogage</w:t>
      </w:r>
      <w:r w:rsidRPr="00E11801">
        <w:rPr>
          <w:color w:val="002060"/>
        </w:rPr>
        <w:t>. NF Z 44-060 : Décembre 1996. 4e éd. Paris : AFNOR, 1999. 181 p.</w:t>
      </w:r>
    </w:p>
    <w:p w14:paraId="302B3755" w14:textId="76EA8C41" w:rsidR="00555D05" w:rsidRDefault="00AE0D86" w:rsidP="00297DE8">
      <w:pPr>
        <w:pStyle w:val="Titre3"/>
        <w:pBdr>
          <w:top w:val="nil"/>
          <w:left w:val="nil"/>
          <w:bottom w:val="nil"/>
          <w:right w:val="nil"/>
          <w:between w:val="nil"/>
        </w:pBdr>
      </w:pPr>
      <w:bookmarkStart w:id="39" w:name="_Toc19723218"/>
      <w:r>
        <w:t>2.1.</w:t>
      </w:r>
      <w:r w:rsidR="006C64A6">
        <w:t>17</w:t>
      </w:r>
      <w:r>
        <w:t xml:space="preserve"> Thèse, travail de fin d'études</w:t>
      </w:r>
      <w:bookmarkEnd w:id="39"/>
    </w:p>
    <w:p w14:paraId="04F6886E" w14:textId="77777777" w:rsidR="00555D05" w:rsidRDefault="00AE0D86">
      <w:pPr>
        <w:pBdr>
          <w:top w:val="nil"/>
          <w:left w:val="nil"/>
          <w:bottom w:val="nil"/>
          <w:right w:val="nil"/>
          <w:between w:val="nil"/>
        </w:pBdr>
      </w:pPr>
      <w:r>
        <w:rPr>
          <w:b/>
        </w:rPr>
        <w:t>Définition</w:t>
      </w:r>
      <w:r>
        <w:t xml:space="preserve"> :  il s'agit d'un travail présenté en vue de l'obtention d'un diplôme.</w:t>
      </w:r>
    </w:p>
    <w:p w14:paraId="00DCA18E" w14:textId="77777777" w:rsidR="00555D05" w:rsidRDefault="00AE0D86">
      <w:pPr>
        <w:pBdr>
          <w:top w:val="nil"/>
          <w:left w:val="nil"/>
          <w:bottom w:val="nil"/>
          <w:right w:val="nil"/>
          <w:between w:val="nil"/>
        </w:pBdr>
        <w:rPr>
          <w:b/>
        </w:rPr>
      </w:pPr>
      <w:r>
        <w:rPr>
          <w:b/>
          <w:color w:val="000000"/>
        </w:rPr>
        <w:t>Schéma à respecter :</w:t>
      </w:r>
    </w:p>
    <w:p w14:paraId="2B2E83E7" w14:textId="7930591C"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w:t>
      </w:r>
      <w:r w:rsidR="00AE0D86">
        <w:rPr>
          <w:i/>
          <w:color w:val="000000"/>
        </w:rPr>
        <w:t xml:space="preserve"> Titre en italique</w:t>
      </w:r>
      <w:r w:rsidR="00AE0D86">
        <w:rPr>
          <w:color w:val="000000"/>
        </w:rPr>
        <w:t>. Type de travail académique : Branche dans laquelle est réalisé le travail : Lieu, université/haute école : année</w:t>
      </w:r>
      <w:r w:rsidR="00205960">
        <w:rPr>
          <w:color w:val="000000"/>
        </w:rPr>
        <w:t xml:space="preserve">. </w:t>
      </w:r>
      <w:r w:rsidR="007449DE">
        <w:rPr>
          <w:color w:val="000000"/>
        </w:rPr>
        <w:t>Pagination.</w:t>
      </w:r>
    </w:p>
    <w:p w14:paraId="3286FB0E" w14:textId="77777777" w:rsidR="00555D05" w:rsidRDefault="00AE0D86">
      <w:pPr>
        <w:pBdr>
          <w:top w:val="nil"/>
          <w:left w:val="nil"/>
          <w:bottom w:val="nil"/>
          <w:right w:val="nil"/>
          <w:between w:val="nil"/>
        </w:pBdr>
        <w:rPr>
          <w:color w:val="000080"/>
        </w:rPr>
      </w:pPr>
      <w:r>
        <w:rPr>
          <w:b/>
        </w:rPr>
        <w:t>Exemple :</w:t>
      </w:r>
    </w:p>
    <w:p w14:paraId="7F5A07A9" w14:textId="77777777" w:rsidR="004F0499" w:rsidRPr="00E11801" w:rsidRDefault="004F0499" w:rsidP="004F0499">
      <w:pPr>
        <w:pBdr>
          <w:top w:val="nil"/>
          <w:left w:val="nil"/>
          <w:bottom w:val="nil"/>
          <w:right w:val="nil"/>
          <w:between w:val="nil"/>
        </w:pBdr>
        <w:ind w:left="720"/>
        <w:jc w:val="left"/>
        <w:rPr>
          <w:color w:val="002060"/>
        </w:rPr>
      </w:pPr>
      <w:r w:rsidRPr="00293EE5">
        <w:rPr>
          <w:color w:val="002060"/>
        </w:rPr>
        <w:t xml:space="preserve">BELKHIDAR, Sara. </w:t>
      </w:r>
      <w:r w:rsidRPr="00293EE5">
        <w:rPr>
          <w:rStyle w:val="publictitle"/>
          <w:i/>
          <w:color w:val="002060"/>
        </w:rPr>
        <w:t xml:space="preserve">L'accompagnement psycho-social des patients déments : quelle est la place du </w:t>
      </w:r>
      <w:r w:rsidRPr="00E11801">
        <w:rPr>
          <w:rStyle w:val="publictitle"/>
          <w:i/>
          <w:color w:val="002060"/>
        </w:rPr>
        <w:t>patient dans la prise de décision relative au projet de sortie ?</w:t>
      </w:r>
      <w:r w:rsidRPr="00E11801">
        <w:rPr>
          <w:rStyle w:val="publictitle"/>
          <w:color w:val="002060"/>
        </w:rPr>
        <w:t xml:space="preserve"> Travail de fin d’études de Bachelier : Sciences politiques et sociales </w:t>
      </w:r>
      <w:r w:rsidRPr="00E11801">
        <w:rPr>
          <w:color w:val="002060"/>
        </w:rPr>
        <w:t>: Bruxelles, Institut d'enseignement supérieur des sciences sociales et des sciences de l'information et de la documentation (IESSID) – HE2B : 2017</w:t>
      </w:r>
      <w:r w:rsidR="00205960" w:rsidRPr="00E11801">
        <w:rPr>
          <w:color w:val="002060"/>
        </w:rPr>
        <w:t>. 67 p.</w:t>
      </w:r>
    </w:p>
    <w:p w14:paraId="3BE4D019" w14:textId="77777777" w:rsidR="00555D05" w:rsidRPr="00E11801" w:rsidRDefault="00AE0D86">
      <w:pPr>
        <w:pBdr>
          <w:top w:val="nil"/>
          <w:left w:val="nil"/>
          <w:bottom w:val="nil"/>
          <w:right w:val="nil"/>
          <w:between w:val="nil"/>
        </w:pBdr>
        <w:ind w:left="720"/>
        <w:jc w:val="left"/>
        <w:rPr>
          <w:color w:val="002060"/>
        </w:rPr>
      </w:pPr>
      <w:r w:rsidRPr="00E11801">
        <w:rPr>
          <w:color w:val="002060"/>
        </w:rPr>
        <w:t>VANDENBUSSCHE, Jean-Sébastien.</w:t>
      </w:r>
      <w:r w:rsidRPr="00E11801">
        <w:rPr>
          <w:i/>
          <w:color w:val="002060"/>
        </w:rPr>
        <w:t xml:space="preserve"> Catalogue du fonds de l’enseignement de la bibliothèque de l’Université de Mons-Hainaut : manuels de français, géographie, gymnastique, histoire, morale, musique et religion.</w:t>
      </w:r>
      <w:r w:rsidRPr="00E11801">
        <w:rPr>
          <w:color w:val="002060"/>
        </w:rPr>
        <w:t xml:space="preserve"> Travail de fin d'études de graduat : Sciences de l'information et de la documentation : Bruxelles, Institut d'enseignement supérieur des sciences sociales et des sciences de l'information et de la documentation (IESSID) : 2000</w:t>
      </w:r>
      <w:r w:rsidR="00205960" w:rsidRPr="00E11801">
        <w:rPr>
          <w:color w:val="002060"/>
        </w:rPr>
        <w:t>. 291 p.</w:t>
      </w:r>
    </w:p>
    <w:p w14:paraId="5E0AA856" w14:textId="75485CAB" w:rsidR="00555D05" w:rsidRPr="004F0499" w:rsidRDefault="00AE0D86" w:rsidP="006C64A6">
      <w:pPr>
        <w:pStyle w:val="Titre3"/>
        <w:pBdr>
          <w:top w:val="nil"/>
          <w:left w:val="nil"/>
          <w:bottom w:val="nil"/>
          <w:right w:val="nil"/>
          <w:between w:val="nil"/>
        </w:pBdr>
      </w:pPr>
      <w:bookmarkStart w:id="40" w:name="_Toc19723219"/>
      <w:r w:rsidRPr="004F0499">
        <w:t>2.1.</w:t>
      </w:r>
      <w:r w:rsidR="006C64A6">
        <w:t>18</w:t>
      </w:r>
      <w:r w:rsidRPr="004F0499">
        <w:t xml:space="preserve"> Document multimédia</w:t>
      </w:r>
      <w:bookmarkEnd w:id="40"/>
    </w:p>
    <w:p w14:paraId="59E8DDE2" w14:textId="77777777" w:rsidR="00555D05" w:rsidRDefault="00AE0D86">
      <w:pPr>
        <w:pBdr>
          <w:top w:val="nil"/>
          <w:left w:val="nil"/>
          <w:bottom w:val="nil"/>
          <w:right w:val="nil"/>
          <w:between w:val="nil"/>
        </w:pBdr>
      </w:pPr>
      <w:r>
        <w:rPr>
          <w:b/>
        </w:rPr>
        <w:t>Définition</w:t>
      </w:r>
      <w:r>
        <w:t xml:space="preserve"> :  il s'agit d'un support permettant l'utilisation simultanée de différents types de données (textuelles, visuelles et sonores). Cela peut être un CD</w:t>
      </w:r>
      <w:r w:rsidRPr="00293EE5">
        <w:t>, DVD…</w:t>
      </w:r>
      <w:r w:rsidR="00CA28EB" w:rsidRPr="00293EE5">
        <w:t xml:space="preserve"> A différencier d’un support accessible sur le web (voir </w:t>
      </w:r>
      <w:r w:rsidR="00CA28EB" w:rsidRPr="002453D3">
        <w:t>point 2.1.9 d</w:t>
      </w:r>
      <w:r w:rsidR="00293EE5" w:rsidRPr="002453D3">
        <w:t>e ce</w:t>
      </w:r>
      <w:r w:rsidR="00293EE5">
        <w:t xml:space="preserve"> document</w:t>
      </w:r>
      <w:r w:rsidR="00CA28EB" w:rsidRPr="00293EE5">
        <w:t>).</w:t>
      </w:r>
    </w:p>
    <w:p w14:paraId="5594FD7E" w14:textId="77777777" w:rsidR="00555D05" w:rsidRDefault="00AE0D86">
      <w:pPr>
        <w:pBdr>
          <w:top w:val="nil"/>
          <w:left w:val="nil"/>
          <w:bottom w:val="nil"/>
          <w:right w:val="nil"/>
          <w:between w:val="nil"/>
        </w:pBdr>
        <w:rPr>
          <w:b/>
        </w:rPr>
      </w:pPr>
      <w:r>
        <w:rPr>
          <w:b/>
          <w:color w:val="000000"/>
        </w:rPr>
        <w:lastRenderedPageBreak/>
        <w:t>Schéma à respecter :</w:t>
      </w:r>
    </w:p>
    <w:p w14:paraId="4FCDB52C" w14:textId="37C2869E" w:rsidR="00555D05" w:rsidRDefault="0084731D">
      <w:pPr>
        <w:pBdr>
          <w:top w:val="nil"/>
          <w:left w:val="nil"/>
          <w:bottom w:val="nil"/>
          <w:right w:val="nil"/>
          <w:between w:val="nil"/>
        </w:pBdr>
        <w:ind w:left="720"/>
        <w:jc w:val="left"/>
        <w:rPr>
          <w:color w:val="000000"/>
        </w:rPr>
      </w:pPr>
      <w:r>
        <w:rPr>
          <w:color w:val="000000"/>
        </w:rPr>
        <w:t>Responsabilité principale ou auteur</w:t>
      </w:r>
      <w:r w:rsidR="00AE0D86">
        <w:rPr>
          <w:color w:val="000000"/>
        </w:rPr>
        <w:t>.</w:t>
      </w:r>
      <w:r w:rsidR="00AE0D86">
        <w:rPr>
          <w:i/>
          <w:color w:val="000000"/>
        </w:rPr>
        <w:t xml:space="preserve"> Titre en italique</w:t>
      </w:r>
      <w:r w:rsidR="00AE0D86">
        <w:rPr>
          <w:color w:val="000000"/>
        </w:rPr>
        <w:t xml:space="preserve"> [support]. Lieu : éditeur, année. Timing</w:t>
      </w:r>
    </w:p>
    <w:p w14:paraId="21AC3021" w14:textId="77777777" w:rsidR="00555D05" w:rsidRDefault="00AE0D86">
      <w:pPr>
        <w:pBdr>
          <w:top w:val="nil"/>
          <w:left w:val="nil"/>
          <w:bottom w:val="nil"/>
          <w:right w:val="nil"/>
          <w:between w:val="nil"/>
        </w:pBdr>
        <w:rPr>
          <w:color w:val="000080"/>
        </w:rPr>
      </w:pPr>
      <w:r>
        <w:rPr>
          <w:b/>
        </w:rPr>
        <w:t>Exemple :</w:t>
      </w:r>
    </w:p>
    <w:p w14:paraId="65BF1EFA" w14:textId="77777777" w:rsidR="00555D05" w:rsidRPr="00E11801" w:rsidRDefault="00AE0D86">
      <w:pPr>
        <w:pBdr>
          <w:top w:val="nil"/>
          <w:left w:val="nil"/>
          <w:bottom w:val="nil"/>
          <w:right w:val="nil"/>
          <w:between w:val="nil"/>
        </w:pBdr>
        <w:tabs>
          <w:tab w:val="left" w:pos="5643"/>
        </w:tabs>
        <w:ind w:left="720"/>
        <w:jc w:val="left"/>
        <w:rPr>
          <w:color w:val="002060"/>
        </w:rPr>
      </w:pPr>
      <w:r w:rsidRPr="00E11801">
        <w:rPr>
          <w:color w:val="002060"/>
        </w:rPr>
        <w:t>LEVIE, Françoise et PEETERS, Benoit.</w:t>
      </w:r>
      <w:r w:rsidRPr="00E11801">
        <w:rPr>
          <w:i/>
          <w:color w:val="002060"/>
        </w:rPr>
        <w:t xml:space="preserve"> L'homme qui voulait classer le monde : Paul </w:t>
      </w:r>
      <w:proofErr w:type="spellStart"/>
      <w:r w:rsidRPr="00E11801">
        <w:rPr>
          <w:i/>
          <w:color w:val="002060"/>
        </w:rPr>
        <w:t>Otlet</w:t>
      </w:r>
      <w:proofErr w:type="spellEnd"/>
      <w:r w:rsidRPr="00E11801">
        <w:rPr>
          <w:i/>
          <w:color w:val="002060"/>
        </w:rPr>
        <w:t xml:space="preserve"> et le </w:t>
      </w:r>
      <w:proofErr w:type="spellStart"/>
      <w:r w:rsidRPr="00E11801">
        <w:rPr>
          <w:i/>
          <w:color w:val="002060"/>
        </w:rPr>
        <w:t>Mundaneum</w:t>
      </w:r>
      <w:proofErr w:type="spellEnd"/>
      <w:r w:rsidRPr="00E11801">
        <w:rPr>
          <w:color w:val="002060"/>
        </w:rPr>
        <w:t xml:space="preserve"> [DVD]</w:t>
      </w:r>
      <w:r w:rsidRPr="00E11801">
        <w:rPr>
          <w:i/>
          <w:color w:val="002060"/>
        </w:rPr>
        <w:t>.</w:t>
      </w:r>
      <w:r w:rsidRPr="00E11801">
        <w:rPr>
          <w:color w:val="002060"/>
        </w:rPr>
        <w:t xml:space="preserve">  Bruxelles : </w:t>
      </w:r>
      <w:proofErr w:type="spellStart"/>
      <w:r w:rsidRPr="00E11801">
        <w:rPr>
          <w:color w:val="002060"/>
        </w:rPr>
        <w:t>Sofidoc</w:t>
      </w:r>
      <w:proofErr w:type="spellEnd"/>
      <w:r w:rsidRPr="00E11801">
        <w:rPr>
          <w:color w:val="002060"/>
        </w:rPr>
        <w:t>, 2002. 100 min.</w:t>
      </w:r>
    </w:p>
    <w:p w14:paraId="7014577A" w14:textId="51E82B22" w:rsidR="00555D05" w:rsidRDefault="00AE0D86">
      <w:pPr>
        <w:pStyle w:val="Titre3"/>
        <w:pBdr>
          <w:top w:val="nil"/>
          <w:left w:val="nil"/>
          <w:bottom w:val="nil"/>
          <w:right w:val="nil"/>
          <w:between w:val="nil"/>
        </w:pBdr>
      </w:pPr>
      <w:bookmarkStart w:id="41" w:name="_Toc19723220"/>
      <w:r>
        <w:t>2.1.</w:t>
      </w:r>
      <w:r w:rsidR="006C64A6">
        <w:t>19</w:t>
      </w:r>
      <w:r>
        <w:t xml:space="preserve"> Tweet</w:t>
      </w:r>
      <w:bookmarkEnd w:id="41"/>
    </w:p>
    <w:p w14:paraId="576CCA6C" w14:textId="77777777" w:rsidR="00555D05" w:rsidRDefault="00AE0D86">
      <w:pPr>
        <w:pBdr>
          <w:top w:val="nil"/>
          <w:left w:val="nil"/>
          <w:bottom w:val="nil"/>
          <w:right w:val="nil"/>
          <w:between w:val="nil"/>
        </w:pBdr>
      </w:pPr>
      <w:r>
        <w:rPr>
          <w:b/>
        </w:rPr>
        <w:t>Définition</w:t>
      </w:r>
      <w:r>
        <w:t xml:space="preserve"> :  il s'agit d'un message envoyé par le réseau Twitter</w:t>
      </w:r>
    </w:p>
    <w:p w14:paraId="039E68AE" w14:textId="77777777" w:rsidR="00555D05" w:rsidRDefault="00AE0D86">
      <w:pPr>
        <w:pBdr>
          <w:top w:val="nil"/>
          <w:left w:val="nil"/>
          <w:bottom w:val="nil"/>
          <w:right w:val="nil"/>
          <w:between w:val="nil"/>
        </w:pBdr>
        <w:rPr>
          <w:b/>
        </w:rPr>
      </w:pPr>
      <w:r>
        <w:rPr>
          <w:b/>
          <w:color w:val="000000"/>
        </w:rPr>
        <w:t>Schéma à respecter :</w:t>
      </w:r>
    </w:p>
    <w:p w14:paraId="6F228DB6" w14:textId="3CB32AE6" w:rsidR="00555D05" w:rsidRDefault="0084731D">
      <w:pPr>
        <w:pBdr>
          <w:top w:val="nil"/>
          <w:left w:val="nil"/>
          <w:bottom w:val="nil"/>
          <w:right w:val="nil"/>
          <w:between w:val="nil"/>
        </w:pBdr>
        <w:jc w:val="left"/>
        <w:rPr>
          <w:color w:val="000000"/>
        </w:rPr>
      </w:pPr>
      <w:r>
        <w:rPr>
          <w:color w:val="000000"/>
        </w:rPr>
        <w:t>Responsabilité principale ou auteur</w:t>
      </w:r>
      <w:r w:rsidR="00AE0D86">
        <w:rPr>
          <w:color w:val="000000"/>
        </w:rPr>
        <w:t>. (Nom de l'utilisateur)</w:t>
      </w:r>
      <w:r w:rsidR="00AE0D86">
        <w:rPr>
          <w:i/>
          <w:color w:val="000000"/>
        </w:rPr>
        <w:t>. Le tweet dans son intégralité</w:t>
      </w:r>
      <w:r w:rsidR="00AE0D86">
        <w:rPr>
          <w:color w:val="000000"/>
        </w:rPr>
        <w:t xml:space="preserve"> [tweet]. </w:t>
      </w:r>
      <w:r w:rsidR="00AE0D86">
        <w:t>Date et heure de publication ou de mise à jour [consulté l</w:t>
      </w:r>
      <w:r w:rsidR="004F0499">
        <w:t>a</w:t>
      </w:r>
      <w:r w:rsidR="00AE0D86">
        <w:t xml:space="preserve"> date de consultation]. Disponible sur le Web : &lt;URL&gt;</w:t>
      </w:r>
    </w:p>
    <w:p w14:paraId="1BA3694B" w14:textId="77777777" w:rsidR="00555D05" w:rsidRDefault="00AE0D86">
      <w:pPr>
        <w:pBdr>
          <w:top w:val="nil"/>
          <w:left w:val="nil"/>
          <w:bottom w:val="nil"/>
          <w:right w:val="nil"/>
          <w:between w:val="nil"/>
        </w:pBdr>
        <w:rPr>
          <w:color w:val="000080"/>
        </w:rPr>
      </w:pPr>
      <w:r>
        <w:rPr>
          <w:b/>
        </w:rPr>
        <w:t>Exemple :</w:t>
      </w:r>
    </w:p>
    <w:p w14:paraId="670B248E" w14:textId="77777777" w:rsidR="00555D05" w:rsidRPr="00601D3B" w:rsidRDefault="00AE0D86">
      <w:pPr>
        <w:pBdr>
          <w:top w:val="nil"/>
          <w:left w:val="nil"/>
          <w:bottom w:val="nil"/>
          <w:right w:val="nil"/>
          <w:between w:val="nil"/>
        </w:pBdr>
        <w:tabs>
          <w:tab w:val="left" w:pos="5643"/>
        </w:tabs>
        <w:jc w:val="left"/>
        <w:rPr>
          <w:color w:val="002060"/>
        </w:rPr>
      </w:pPr>
      <w:r w:rsidRPr="00601D3B">
        <w:rPr>
          <w:color w:val="002060"/>
        </w:rPr>
        <w:t>WALLEZ Natacha. (Chach1712).</w:t>
      </w:r>
      <w:r w:rsidRPr="00601D3B">
        <w:rPr>
          <w:i/>
          <w:color w:val="002060"/>
          <w:sz w:val="20"/>
          <w:szCs w:val="20"/>
        </w:rPr>
        <w:t xml:space="preserve"> Le 17 octobre,</w:t>
      </w:r>
      <w:r w:rsidR="004F0499" w:rsidRPr="00601D3B">
        <w:rPr>
          <w:i/>
          <w:color w:val="002060"/>
          <w:sz w:val="20"/>
          <w:szCs w:val="20"/>
        </w:rPr>
        <w:t xml:space="preserve"> </w:t>
      </w:r>
      <w:r w:rsidRPr="00601D3B">
        <w:rPr>
          <w:i/>
          <w:color w:val="002060"/>
          <w:sz w:val="20"/>
          <w:szCs w:val="20"/>
        </w:rPr>
        <w:t xml:space="preserve">conférence de Michel </w:t>
      </w:r>
      <w:proofErr w:type="spellStart"/>
      <w:r w:rsidRPr="00601D3B">
        <w:rPr>
          <w:i/>
          <w:color w:val="002060"/>
          <w:sz w:val="20"/>
          <w:szCs w:val="20"/>
        </w:rPr>
        <w:t>Melot</w:t>
      </w:r>
      <w:proofErr w:type="spellEnd"/>
      <w:r w:rsidRPr="00601D3B">
        <w:rPr>
          <w:i/>
          <w:color w:val="002060"/>
          <w:sz w:val="20"/>
          <w:szCs w:val="20"/>
        </w:rPr>
        <w:t xml:space="preserve"> en streaming ! - Via ADBS PACA </w:t>
      </w:r>
      <w:proofErr w:type="gramStart"/>
      <w:r w:rsidRPr="00601D3B">
        <w:rPr>
          <w:i/>
          <w:color w:val="002060"/>
          <w:sz w:val="20"/>
          <w:szCs w:val="20"/>
        </w:rPr>
        <w:t>http://shar.es/E6gYE  via</w:t>
      </w:r>
      <w:proofErr w:type="gramEnd"/>
      <w:r w:rsidRPr="00601D3B">
        <w:rPr>
          <w:i/>
          <w:color w:val="002060"/>
          <w:sz w:val="20"/>
          <w:szCs w:val="20"/>
        </w:rPr>
        <w:t xml:space="preserve"> @</w:t>
      </w:r>
      <w:proofErr w:type="spellStart"/>
      <w:r w:rsidRPr="00601D3B">
        <w:rPr>
          <w:i/>
          <w:color w:val="002060"/>
          <w:sz w:val="20"/>
          <w:szCs w:val="20"/>
        </w:rPr>
        <w:t>sharethis</w:t>
      </w:r>
      <w:proofErr w:type="spellEnd"/>
      <w:r w:rsidRPr="00601D3B">
        <w:rPr>
          <w:color w:val="002060"/>
        </w:rPr>
        <w:t xml:space="preserve"> [Tweet]</w:t>
      </w:r>
      <w:r w:rsidRPr="00601D3B">
        <w:rPr>
          <w:i/>
          <w:color w:val="002060"/>
        </w:rPr>
        <w:t>.</w:t>
      </w:r>
      <w:r w:rsidRPr="00601D3B">
        <w:rPr>
          <w:color w:val="002060"/>
        </w:rPr>
        <w:t xml:space="preserve"> 13 octobre 2013, 15h29 [consulté le 13 septembre 2016]. Disponible sur le Web : &lt; https://twitter.com/Chach1712/status/389382319737294848 &gt;</w:t>
      </w:r>
    </w:p>
    <w:p w14:paraId="31865246" w14:textId="77777777" w:rsidR="00555D05" w:rsidRDefault="00AE0D86">
      <w:pPr>
        <w:pBdr>
          <w:top w:val="nil"/>
          <w:left w:val="nil"/>
          <w:bottom w:val="nil"/>
          <w:right w:val="nil"/>
          <w:between w:val="nil"/>
        </w:pBdr>
        <w:rPr>
          <w:color w:val="000080"/>
        </w:rPr>
      </w:pPr>
      <w:r>
        <w:rPr>
          <w:u w:val="single"/>
        </w:rPr>
        <w:t>Remarque</w:t>
      </w:r>
      <w:r>
        <w:t> : le même principe peut être appliqué à d’autres réseaux sociaux.</w:t>
      </w:r>
    </w:p>
    <w:p w14:paraId="090F167C" w14:textId="77777777" w:rsidR="00555D05" w:rsidRDefault="00AE0D86" w:rsidP="00297DE8">
      <w:pPr>
        <w:pStyle w:val="Titre2"/>
        <w:pageBreakBefore/>
        <w:pBdr>
          <w:top w:val="nil"/>
          <w:left w:val="nil"/>
          <w:bottom w:val="nil"/>
          <w:right w:val="nil"/>
          <w:between w:val="nil"/>
        </w:pBdr>
        <w:rPr>
          <w:color w:val="280099"/>
          <w:sz w:val="24"/>
          <w:szCs w:val="24"/>
        </w:rPr>
      </w:pPr>
      <w:bookmarkStart w:id="42" w:name="_Toc19723221"/>
      <w:r>
        <w:lastRenderedPageBreak/>
        <w:t xml:space="preserve">2.2 Rédaction </w:t>
      </w:r>
      <w:r w:rsidR="002D3101">
        <w:t>des éléments</w:t>
      </w:r>
      <w:bookmarkEnd w:id="42"/>
    </w:p>
    <w:p w14:paraId="22DE385D" w14:textId="77777777" w:rsidR="00555D05" w:rsidRDefault="00AE0D86">
      <w:pPr>
        <w:pStyle w:val="Titre3"/>
        <w:pBdr>
          <w:top w:val="nil"/>
          <w:left w:val="nil"/>
          <w:bottom w:val="nil"/>
          <w:right w:val="nil"/>
          <w:between w:val="nil"/>
        </w:pBdr>
      </w:pPr>
      <w:bookmarkStart w:id="43" w:name="_Toc19723222"/>
      <w:r>
        <w:t>2.2.1 Règles générales</w:t>
      </w:r>
      <w:bookmarkEnd w:id="43"/>
    </w:p>
    <w:p w14:paraId="42250CCB" w14:textId="77777777" w:rsidR="00555D05" w:rsidRDefault="00AE0D86">
      <w:pPr>
        <w:pBdr>
          <w:top w:val="nil"/>
          <w:left w:val="nil"/>
          <w:bottom w:val="nil"/>
          <w:right w:val="nil"/>
          <w:between w:val="nil"/>
        </w:pBdr>
        <w:rPr>
          <w:color w:val="000000"/>
        </w:rPr>
      </w:pPr>
      <w:r>
        <w:rPr>
          <w:color w:val="000000"/>
        </w:rPr>
        <w:t xml:space="preserve">Les éléments doivent être écrits comme ils se présentent dans le document décrit, et en utilisant les règles telles qu'indiquées dans les exemples ci-dessus (italique, </w:t>
      </w:r>
      <w:proofErr w:type="gramStart"/>
      <w:r>
        <w:rPr>
          <w:color w:val="000000"/>
        </w:rPr>
        <w:t>majuscules,...</w:t>
      </w:r>
      <w:proofErr w:type="gramEnd"/>
      <w:r>
        <w:rPr>
          <w:color w:val="000000"/>
        </w:rPr>
        <w:t>).</w:t>
      </w:r>
    </w:p>
    <w:p w14:paraId="2268ACC0" w14:textId="44654DDB" w:rsidR="00555D05" w:rsidRDefault="00AE0D86">
      <w:pPr>
        <w:pBdr>
          <w:top w:val="nil"/>
          <w:left w:val="nil"/>
          <w:bottom w:val="nil"/>
          <w:right w:val="nil"/>
          <w:between w:val="nil"/>
        </w:pBdr>
        <w:rPr>
          <w:color w:val="000000"/>
        </w:rPr>
      </w:pPr>
      <w:r>
        <w:rPr>
          <w:color w:val="000000"/>
        </w:rPr>
        <w:t>Les informations proviennent de la couverture</w:t>
      </w:r>
      <w:r w:rsidR="00515CDB">
        <w:rPr>
          <w:color w:val="000000"/>
        </w:rPr>
        <w:t xml:space="preserve"> du document, de sa page de titre (première page intérieure du livre qui reprend une partie des éléments de la couverture)</w:t>
      </w:r>
      <w:r>
        <w:rPr>
          <w:color w:val="000000"/>
        </w:rPr>
        <w:t xml:space="preserve"> et de toute autre source permettant d'identifier le plus précisément possible le document.</w:t>
      </w:r>
    </w:p>
    <w:p w14:paraId="24B815E5" w14:textId="77777777" w:rsidR="00555D05" w:rsidRDefault="00AE0D86">
      <w:pPr>
        <w:pBdr>
          <w:top w:val="nil"/>
          <w:left w:val="nil"/>
          <w:bottom w:val="nil"/>
          <w:right w:val="nil"/>
          <w:between w:val="nil"/>
        </w:pBdr>
        <w:rPr>
          <w:b/>
          <w:color w:val="000000"/>
        </w:rPr>
      </w:pPr>
      <w:r>
        <w:rPr>
          <w:b/>
          <w:color w:val="000000"/>
        </w:rPr>
        <w:t>Abréviations</w:t>
      </w:r>
    </w:p>
    <w:p w14:paraId="452CCB5B" w14:textId="77777777" w:rsidR="00555D05" w:rsidRDefault="00AE0D86">
      <w:pPr>
        <w:pBdr>
          <w:top w:val="nil"/>
          <w:left w:val="nil"/>
          <w:bottom w:val="nil"/>
          <w:right w:val="nil"/>
          <w:between w:val="nil"/>
        </w:pBdr>
        <w:rPr>
          <w:color w:val="000000"/>
        </w:rPr>
      </w:pPr>
      <w:r>
        <w:rPr>
          <w:color w:val="000000"/>
        </w:rPr>
        <w:t>Elles peuvent être utilisées pour les éléments suivants, à condition d'utiliser les normes en vigueur :</w:t>
      </w:r>
    </w:p>
    <w:p w14:paraId="628241BE" w14:textId="77777777" w:rsidR="00555D05" w:rsidRDefault="00AE0D86">
      <w:pPr>
        <w:numPr>
          <w:ilvl w:val="0"/>
          <w:numId w:val="3"/>
        </w:numPr>
        <w:pBdr>
          <w:top w:val="nil"/>
          <w:left w:val="nil"/>
          <w:bottom w:val="nil"/>
          <w:right w:val="nil"/>
          <w:between w:val="nil"/>
        </w:pBdr>
        <w:spacing w:before="0"/>
        <w:ind w:hanging="360"/>
      </w:pPr>
      <w:proofErr w:type="gramStart"/>
      <w:r>
        <w:rPr>
          <w:color w:val="000000"/>
        </w:rPr>
        <w:t>termes</w:t>
      </w:r>
      <w:proofErr w:type="gramEnd"/>
      <w:r>
        <w:rPr>
          <w:color w:val="000000"/>
        </w:rPr>
        <w:t xml:space="preserve"> typiques utilisés dans les références bibliographiques (vol., p.,...) ;</w:t>
      </w:r>
    </w:p>
    <w:p w14:paraId="3A20EE24" w14:textId="2585F792" w:rsidR="00555D05" w:rsidRDefault="00AE0D86">
      <w:pPr>
        <w:numPr>
          <w:ilvl w:val="0"/>
          <w:numId w:val="3"/>
        </w:numPr>
        <w:pBdr>
          <w:top w:val="nil"/>
          <w:left w:val="nil"/>
          <w:bottom w:val="nil"/>
          <w:right w:val="nil"/>
          <w:between w:val="nil"/>
        </w:pBdr>
        <w:ind w:hanging="360"/>
        <w:contextualSpacing/>
      </w:pPr>
      <w:proofErr w:type="gramStart"/>
      <w:r>
        <w:rPr>
          <w:color w:val="000000"/>
        </w:rPr>
        <w:t>titre</w:t>
      </w:r>
      <w:proofErr w:type="gramEnd"/>
      <w:r>
        <w:rPr>
          <w:color w:val="000000"/>
        </w:rPr>
        <w:t xml:space="preserve"> des publications en série </w:t>
      </w:r>
      <w:r w:rsidR="00515CDB">
        <w:rPr>
          <w:color w:val="000000"/>
        </w:rPr>
        <w:t xml:space="preserve">(revues professionnelles </w:t>
      </w:r>
      <w:proofErr w:type="spellStart"/>
      <w:r w:rsidR="00515CDB">
        <w:rPr>
          <w:color w:val="000000"/>
        </w:rPr>
        <w:t>p.e</w:t>
      </w:r>
      <w:proofErr w:type="spellEnd"/>
      <w:r w:rsidR="00515CDB">
        <w:rPr>
          <w:color w:val="000000"/>
        </w:rPr>
        <w:t xml:space="preserve">.) </w:t>
      </w:r>
      <w:r>
        <w:rPr>
          <w:color w:val="000000"/>
        </w:rPr>
        <w:t>;</w:t>
      </w:r>
    </w:p>
    <w:p w14:paraId="1C5CA5EF" w14:textId="77777777" w:rsidR="00555D05" w:rsidRDefault="00AE0D86">
      <w:pPr>
        <w:numPr>
          <w:ilvl w:val="0"/>
          <w:numId w:val="3"/>
        </w:numPr>
        <w:pBdr>
          <w:top w:val="nil"/>
          <w:left w:val="nil"/>
          <w:bottom w:val="nil"/>
          <w:right w:val="nil"/>
          <w:between w:val="nil"/>
        </w:pBdr>
        <w:ind w:hanging="360"/>
        <w:contextualSpacing/>
      </w:pPr>
      <w:proofErr w:type="gramStart"/>
      <w:r>
        <w:rPr>
          <w:color w:val="000000"/>
        </w:rPr>
        <w:t>noms</w:t>
      </w:r>
      <w:proofErr w:type="gramEnd"/>
      <w:r>
        <w:rPr>
          <w:color w:val="000000"/>
        </w:rPr>
        <w:t xml:space="preserve"> de pays, états ou provinces ajoutés aux noms de lieux ou d'organismes.</w:t>
      </w:r>
    </w:p>
    <w:p w14:paraId="295686E9" w14:textId="3328C80E" w:rsidR="00555D05" w:rsidRDefault="00AE0D86">
      <w:pPr>
        <w:pBdr>
          <w:top w:val="nil"/>
          <w:left w:val="nil"/>
          <w:bottom w:val="nil"/>
          <w:right w:val="nil"/>
          <w:between w:val="nil"/>
        </w:pBdr>
        <w:rPr>
          <w:color w:val="000000"/>
        </w:rPr>
      </w:pPr>
      <w:proofErr w:type="gramStart"/>
      <w:r>
        <w:rPr>
          <w:color w:val="000000"/>
        </w:rPr>
        <w:t>Les  prénoms</w:t>
      </w:r>
      <w:proofErr w:type="gramEnd"/>
      <w:r>
        <w:rPr>
          <w:color w:val="000000"/>
        </w:rPr>
        <w:t xml:space="preserve"> peuvent être réduits aux initiales à condition que cela n'entraîne pas de risque d'homonymie</w:t>
      </w:r>
      <w:r w:rsidR="00515CDB">
        <w:rPr>
          <w:color w:val="000000"/>
        </w:rPr>
        <w:t xml:space="preserve"> et que cette réduction soit opérée pour toute la bibliographie</w:t>
      </w:r>
      <w:r>
        <w:rPr>
          <w:color w:val="000000"/>
        </w:rPr>
        <w:t>.</w:t>
      </w:r>
    </w:p>
    <w:p w14:paraId="77825E40" w14:textId="77777777" w:rsidR="00555D05" w:rsidRDefault="00AE0D86">
      <w:pPr>
        <w:pBdr>
          <w:top w:val="nil"/>
          <w:left w:val="nil"/>
          <w:bottom w:val="nil"/>
          <w:right w:val="nil"/>
          <w:between w:val="nil"/>
        </w:pBdr>
        <w:rPr>
          <w:b/>
          <w:color w:val="000000"/>
        </w:rPr>
      </w:pPr>
      <w:r>
        <w:rPr>
          <w:b/>
          <w:color w:val="000000"/>
        </w:rPr>
        <w:t>Majuscules</w:t>
      </w:r>
    </w:p>
    <w:p w14:paraId="5F66B3A3" w14:textId="77777777" w:rsidR="00555D05" w:rsidRDefault="00AE0D86">
      <w:pPr>
        <w:pBdr>
          <w:top w:val="nil"/>
          <w:left w:val="nil"/>
          <w:bottom w:val="nil"/>
          <w:right w:val="nil"/>
          <w:between w:val="nil"/>
        </w:pBdr>
        <w:rPr>
          <w:color w:val="000000"/>
        </w:rPr>
      </w:pPr>
      <w:r>
        <w:rPr>
          <w:color w:val="000000"/>
        </w:rPr>
        <w:t>Elles seront utilisées en conformité avec les usages de la langue dans laquelle l'information est donnée.</w:t>
      </w:r>
    </w:p>
    <w:p w14:paraId="02064DC2" w14:textId="77777777" w:rsidR="00555D05" w:rsidRDefault="00AE0D86">
      <w:pPr>
        <w:pBdr>
          <w:top w:val="nil"/>
          <w:left w:val="nil"/>
          <w:bottom w:val="nil"/>
          <w:right w:val="nil"/>
          <w:between w:val="nil"/>
        </w:pBdr>
        <w:rPr>
          <w:b/>
          <w:color w:val="000000"/>
        </w:rPr>
      </w:pPr>
      <w:r>
        <w:rPr>
          <w:b/>
          <w:color w:val="000000"/>
        </w:rPr>
        <w:t>Additions</w:t>
      </w:r>
      <w:r w:rsidR="000150D7">
        <w:rPr>
          <w:b/>
          <w:color w:val="000000"/>
        </w:rPr>
        <w:t xml:space="preserve"> </w:t>
      </w:r>
      <w:r>
        <w:rPr>
          <w:b/>
          <w:color w:val="000000"/>
        </w:rPr>
        <w:t>et corrections</w:t>
      </w:r>
    </w:p>
    <w:p w14:paraId="46E1C146" w14:textId="77777777" w:rsidR="00555D05" w:rsidRDefault="00AE0D86">
      <w:pPr>
        <w:pBdr>
          <w:top w:val="nil"/>
          <w:left w:val="nil"/>
          <w:bottom w:val="nil"/>
          <w:right w:val="nil"/>
          <w:between w:val="nil"/>
        </w:pBdr>
        <w:rPr>
          <w:color w:val="000000"/>
        </w:rPr>
      </w:pPr>
      <w:r>
        <w:rPr>
          <w:color w:val="000000"/>
        </w:rPr>
        <w:t>Des précisions complémentaires à celles données par les éléments prévus, ou des corrections par rapport aux informations mentionnées dans le document traité, peuvent être ajoutées, à condition de les mentionner entre [crochets].</w:t>
      </w:r>
    </w:p>
    <w:p w14:paraId="5DC0844E" w14:textId="77777777" w:rsidR="00555D05" w:rsidRDefault="00AE0D86">
      <w:pPr>
        <w:pBdr>
          <w:top w:val="nil"/>
          <w:left w:val="nil"/>
          <w:bottom w:val="nil"/>
          <w:right w:val="nil"/>
          <w:between w:val="nil"/>
        </w:pBdr>
        <w:rPr>
          <w:b/>
          <w:color w:val="000000"/>
        </w:rPr>
      </w:pPr>
      <w:r>
        <w:rPr>
          <w:b/>
          <w:color w:val="000000"/>
        </w:rPr>
        <w:t>Ponctuation</w:t>
      </w:r>
    </w:p>
    <w:p w14:paraId="3DA08811" w14:textId="77777777" w:rsidR="00555D05" w:rsidRDefault="00AE0D86">
      <w:pPr>
        <w:pBdr>
          <w:top w:val="nil"/>
          <w:left w:val="nil"/>
          <w:bottom w:val="nil"/>
          <w:right w:val="nil"/>
          <w:between w:val="nil"/>
        </w:pBdr>
        <w:rPr>
          <w:color w:val="000000"/>
        </w:rPr>
      </w:pPr>
      <w:r>
        <w:rPr>
          <w:color w:val="000000"/>
        </w:rPr>
        <w:t xml:space="preserve">Les différents éléments, différentes zones constituant la référence bibliographique sont </w:t>
      </w:r>
      <w:proofErr w:type="gramStart"/>
      <w:r>
        <w:rPr>
          <w:color w:val="000000"/>
        </w:rPr>
        <w:t>séparés</w:t>
      </w:r>
      <w:proofErr w:type="gramEnd"/>
      <w:r>
        <w:rPr>
          <w:color w:val="000000"/>
        </w:rPr>
        <w:t xml:space="preserve"> par un point. Le point final sera évité car il n'est pas une partie intégrante de l'élément !</w:t>
      </w:r>
    </w:p>
    <w:p w14:paraId="5290C4F3" w14:textId="7D68B1CE" w:rsidR="00555D05" w:rsidRDefault="00AE0D86">
      <w:pPr>
        <w:pStyle w:val="Titre3"/>
        <w:pBdr>
          <w:top w:val="nil"/>
          <w:left w:val="nil"/>
          <w:bottom w:val="nil"/>
          <w:right w:val="nil"/>
          <w:between w:val="nil"/>
        </w:pBdr>
      </w:pPr>
      <w:bookmarkStart w:id="44" w:name="_Toc19723223"/>
      <w:r>
        <w:t xml:space="preserve">2.2.2 </w:t>
      </w:r>
      <w:r w:rsidR="0084731D">
        <w:t>Responsabilité principale ou auteur</w:t>
      </w:r>
      <w:bookmarkEnd w:id="44"/>
    </w:p>
    <w:p w14:paraId="16E070C7" w14:textId="347A3794" w:rsidR="00555D05" w:rsidRDefault="00AE0D86">
      <w:pPr>
        <w:pBdr>
          <w:top w:val="nil"/>
          <w:left w:val="nil"/>
          <w:bottom w:val="nil"/>
          <w:right w:val="nil"/>
          <w:between w:val="nil"/>
        </w:pBdr>
        <w:rPr>
          <w:b/>
        </w:rPr>
      </w:pPr>
      <w:r>
        <w:rPr>
          <w:b/>
        </w:rPr>
        <w:t xml:space="preserve">Identification de la </w:t>
      </w:r>
      <w:r w:rsidR="00515CDB">
        <w:rPr>
          <w:b/>
        </w:rPr>
        <w:t>r</w:t>
      </w:r>
      <w:r w:rsidR="0084731D">
        <w:rPr>
          <w:b/>
        </w:rPr>
        <w:t>esponsabilité principale ou auteur</w:t>
      </w:r>
    </w:p>
    <w:p w14:paraId="3B53353F" w14:textId="7D6490E9" w:rsidR="00555D05" w:rsidRDefault="00AE0D86">
      <w:pPr>
        <w:pBdr>
          <w:top w:val="nil"/>
          <w:left w:val="nil"/>
          <w:bottom w:val="nil"/>
          <w:right w:val="nil"/>
          <w:between w:val="nil"/>
        </w:pBdr>
      </w:pPr>
      <w:r>
        <w:t xml:space="preserve">Pour les documents écrits, la </w:t>
      </w:r>
      <w:r w:rsidR="00515CDB">
        <w:t>r</w:t>
      </w:r>
      <w:r w:rsidR="0084731D">
        <w:t>esponsabilité principale</w:t>
      </w:r>
      <w:r w:rsidR="00E871E7">
        <w:t xml:space="preserve"> </w:t>
      </w:r>
      <w:r>
        <w:t>est normalement celle de l'auteur (= personne ou collectivité responsable du contenu intellectuel ou artistique d'un document).</w:t>
      </w:r>
    </w:p>
    <w:p w14:paraId="022E7926" w14:textId="21B4C017" w:rsidR="00555D05" w:rsidRDefault="00AE0D86">
      <w:pPr>
        <w:pBdr>
          <w:top w:val="nil"/>
          <w:left w:val="nil"/>
          <w:bottom w:val="nil"/>
          <w:right w:val="nil"/>
          <w:between w:val="nil"/>
        </w:pBdr>
      </w:pPr>
      <w:r>
        <w:t>Les collectivités peuvent être considérées comme ayant une responsabilité principale lorsque le document reflète leur pensée collective ou leur activité ou quand il est de nature administrative.</w:t>
      </w:r>
    </w:p>
    <w:p w14:paraId="4BEA5051" w14:textId="2E3A08E6" w:rsidR="00555D05" w:rsidRDefault="00AE0D86">
      <w:pPr>
        <w:pBdr>
          <w:top w:val="nil"/>
          <w:left w:val="nil"/>
          <w:bottom w:val="nil"/>
          <w:right w:val="nil"/>
          <w:between w:val="nil"/>
        </w:pBdr>
      </w:pPr>
      <w:r>
        <w:t xml:space="preserve">Les noms des éditeurs scientifiques de documents constitués de contributions de différents auteurs peuvent être traités en responsabilité principale, en ajoutant l'abréviation « </w:t>
      </w:r>
      <w:proofErr w:type="spellStart"/>
      <w:r>
        <w:t>ed</w:t>
      </w:r>
      <w:proofErr w:type="spellEnd"/>
      <w:r>
        <w:t xml:space="preserve"> ».</w:t>
      </w:r>
    </w:p>
    <w:p w14:paraId="7717FF07" w14:textId="03743188" w:rsidR="009D2430" w:rsidRDefault="00B63811">
      <w:pPr>
        <w:pBdr>
          <w:top w:val="nil"/>
          <w:left w:val="nil"/>
          <w:bottom w:val="nil"/>
          <w:right w:val="nil"/>
          <w:between w:val="nil"/>
        </w:pBdr>
      </w:pPr>
      <w:r w:rsidRPr="00293EE5">
        <w:lastRenderedPageBreak/>
        <w:t>Dans le cas d’u</w:t>
      </w:r>
      <w:r w:rsidR="009D2430" w:rsidRPr="00293EE5">
        <w:t>n document écrit « sous la direction de »</w:t>
      </w:r>
      <w:r w:rsidRPr="00293EE5">
        <w:t>, l’abréviation « </w:t>
      </w:r>
      <w:proofErr w:type="spellStart"/>
      <w:r w:rsidRPr="00293EE5">
        <w:t>sld</w:t>
      </w:r>
      <w:proofErr w:type="spellEnd"/>
      <w:r w:rsidRPr="00293EE5">
        <w:t> » peut être ajoutée après les nom et prénom de la personne qui a dirigé la production.</w:t>
      </w:r>
      <w:r w:rsidR="009D2430">
        <w:t xml:space="preserve">  </w:t>
      </w:r>
    </w:p>
    <w:p w14:paraId="6E9FAAF3" w14:textId="77777777" w:rsidR="00555D05" w:rsidRDefault="00AE0D86" w:rsidP="00601D3B">
      <w:pPr>
        <w:pageBreakBefore/>
        <w:pBdr>
          <w:top w:val="nil"/>
          <w:left w:val="nil"/>
          <w:bottom w:val="nil"/>
          <w:right w:val="nil"/>
          <w:between w:val="nil"/>
        </w:pBdr>
        <w:rPr>
          <w:b/>
        </w:rPr>
      </w:pPr>
      <w:r>
        <w:rPr>
          <w:b/>
        </w:rPr>
        <w:lastRenderedPageBreak/>
        <w:t>Plusieurs responsables, aucun responsable</w:t>
      </w:r>
    </w:p>
    <w:p w14:paraId="7E6E0C68" w14:textId="77777777" w:rsidR="00555D05" w:rsidRDefault="00AE0D86">
      <w:pPr>
        <w:pBdr>
          <w:top w:val="nil"/>
          <w:left w:val="nil"/>
          <w:bottom w:val="nil"/>
          <w:right w:val="nil"/>
          <w:between w:val="nil"/>
        </w:pBdr>
      </w:pPr>
      <w:r>
        <w:t>Les cas de figure :</w:t>
      </w:r>
    </w:p>
    <w:p w14:paraId="5EDEF3C8" w14:textId="198D70F8" w:rsidR="00555D05" w:rsidRDefault="00AE0D86">
      <w:pPr>
        <w:numPr>
          <w:ilvl w:val="0"/>
          <w:numId w:val="5"/>
        </w:numPr>
        <w:pBdr>
          <w:top w:val="nil"/>
          <w:left w:val="nil"/>
          <w:bottom w:val="nil"/>
          <w:right w:val="nil"/>
          <w:between w:val="nil"/>
        </w:pBdr>
        <w:spacing w:before="0"/>
        <w:ind w:hanging="360"/>
      </w:pPr>
      <w:r>
        <w:t>Si aucune responsabilité principale ne peut être identifiée, commencer la référence bibliographique par le titre.</w:t>
      </w:r>
    </w:p>
    <w:p w14:paraId="2A3B1F31" w14:textId="161827E5" w:rsidR="00555D05" w:rsidRDefault="00AE0D86">
      <w:pPr>
        <w:numPr>
          <w:ilvl w:val="0"/>
          <w:numId w:val="5"/>
        </w:numPr>
        <w:pBdr>
          <w:top w:val="nil"/>
          <w:left w:val="nil"/>
          <w:bottom w:val="nil"/>
          <w:right w:val="nil"/>
          <w:between w:val="nil"/>
        </w:pBdr>
        <w:ind w:hanging="360"/>
        <w:contextualSpacing/>
      </w:pPr>
      <w:r>
        <w:t xml:space="preserve">Deux ou trois responsables : mettre en premier celui qui apparaît comme étant le plus important ou, à défaut, </w:t>
      </w:r>
      <w:r w:rsidR="00515CDB">
        <w:t>respecter l’ordre alphabétique des noms</w:t>
      </w:r>
    </w:p>
    <w:p w14:paraId="392864FB" w14:textId="06F3FDE1" w:rsidR="00555D05" w:rsidRDefault="00AE0D86">
      <w:pPr>
        <w:numPr>
          <w:ilvl w:val="0"/>
          <w:numId w:val="5"/>
        </w:numPr>
        <w:pBdr>
          <w:top w:val="nil"/>
          <w:left w:val="nil"/>
          <w:bottom w:val="nil"/>
          <w:right w:val="nil"/>
          <w:between w:val="nil"/>
        </w:pBdr>
        <w:ind w:hanging="360"/>
        <w:contextualSpacing/>
      </w:pPr>
      <w:r>
        <w:t>Plus de trois responsables : citer les trois premiers, et mettre la mention</w:t>
      </w:r>
      <w:r>
        <w:rPr>
          <w:i/>
        </w:rPr>
        <w:t xml:space="preserve"> et al.</w:t>
      </w:r>
      <w:r>
        <w:t xml:space="preserve"> (</w:t>
      </w:r>
      <w:proofErr w:type="gramStart"/>
      <w:r>
        <w:rPr>
          <w:i/>
        </w:rPr>
        <w:t>et</w:t>
      </w:r>
      <w:proofErr w:type="gramEnd"/>
      <w:r>
        <w:rPr>
          <w:i/>
        </w:rPr>
        <w:t xml:space="preserve"> alii</w:t>
      </w:r>
      <w:r>
        <w:t xml:space="preserve"> = et les autres) à la place des noms omis.</w:t>
      </w:r>
    </w:p>
    <w:p w14:paraId="595F4514" w14:textId="60A678EF" w:rsidR="00515CDB" w:rsidRDefault="00515CDB">
      <w:pPr>
        <w:numPr>
          <w:ilvl w:val="0"/>
          <w:numId w:val="5"/>
        </w:numPr>
        <w:pBdr>
          <w:top w:val="nil"/>
          <w:left w:val="nil"/>
          <w:bottom w:val="nil"/>
          <w:right w:val="nil"/>
          <w:between w:val="nil"/>
        </w:pBdr>
        <w:ind w:hanging="360"/>
        <w:contextualSpacing/>
      </w:pPr>
      <w:r>
        <w:t>Les différents responsables seront séparés par un « ; »</w:t>
      </w:r>
    </w:p>
    <w:p w14:paraId="5DB6C447" w14:textId="77777777" w:rsidR="00555D05" w:rsidRDefault="00AE0D86">
      <w:pPr>
        <w:pBdr>
          <w:top w:val="nil"/>
          <w:left w:val="nil"/>
          <w:bottom w:val="nil"/>
          <w:right w:val="nil"/>
          <w:between w:val="nil"/>
        </w:pBdr>
        <w:rPr>
          <w:b/>
          <w:color w:val="000000"/>
        </w:rPr>
      </w:pPr>
      <w:r>
        <w:rPr>
          <w:b/>
          <w:color w:val="000000"/>
        </w:rPr>
        <w:t>Le cas des documents électroniques</w:t>
      </w:r>
    </w:p>
    <w:p w14:paraId="4794C27E" w14:textId="77777777" w:rsidR="00555D05" w:rsidRDefault="00AE0D86">
      <w:pPr>
        <w:pBdr>
          <w:top w:val="nil"/>
          <w:left w:val="nil"/>
          <w:bottom w:val="nil"/>
          <w:right w:val="nil"/>
          <w:between w:val="nil"/>
        </w:pBdr>
        <w:rPr>
          <w:color w:val="000000"/>
        </w:rPr>
      </w:pPr>
      <w:r>
        <w:rPr>
          <w:color w:val="000000"/>
        </w:rPr>
        <w:t>Le nom de la responsabilité n'est pas toujours clairement identifiable dans le cas des documents électroniques. Il est cependant possible de le trouver dans le document source que l'on peut aisément visualiser en sélectionnant l'option « Afficher la source » ou « Information sur la page » (clic droit).</w:t>
      </w:r>
    </w:p>
    <w:p w14:paraId="30F6286D" w14:textId="77777777" w:rsidR="00555D05" w:rsidRDefault="00AE0D86">
      <w:pPr>
        <w:pStyle w:val="Titre4"/>
        <w:pBdr>
          <w:top w:val="nil"/>
          <w:left w:val="nil"/>
          <w:bottom w:val="nil"/>
          <w:right w:val="nil"/>
          <w:between w:val="nil"/>
        </w:pBdr>
      </w:pPr>
      <w:r>
        <w:t>2.2.2.1 Écriture des noms de personnes</w:t>
      </w:r>
    </w:p>
    <w:p w14:paraId="6E79B077" w14:textId="77777777" w:rsidR="00555D05" w:rsidRDefault="00AE0D86">
      <w:pPr>
        <w:pBdr>
          <w:top w:val="nil"/>
          <w:left w:val="nil"/>
          <w:bottom w:val="nil"/>
          <w:right w:val="nil"/>
          <w:between w:val="nil"/>
        </w:pBdr>
      </w:pPr>
      <w:r>
        <w:rPr>
          <w:b/>
          <w:color w:val="000000"/>
        </w:rPr>
        <w:t>Schéma :</w:t>
      </w:r>
    </w:p>
    <w:p w14:paraId="4D73C163" w14:textId="77777777" w:rsidR="00555D05" w:rsidRDefault="00AE0D86">
      <w:pPr>
        <w:pBdr>
          <w:top w:val="nil"/>
          <w:left w:val="nil"/>
          <w:bottom w:val="nil"/>
          <w:right w:val="nil"/>
          <w:between w:val="nil"/>
        </w:pBdr>
        <w:ind w:left="720"/>
        <w:jc w:val="left"/>
        <w:rPr>
          <w:color w:val="000000"/>
        </w:rPr>
      </w:pPr>
      <w:r>
        <w:rPr>
          <w:color w:val="000000"/>
        </w:rPr>
        <w:t>NOM DE FAMILLE EN MAJUSCULES, initiale du prénom ou prénom en entier</w:t>
      </w:r>
    </w:p>
    <w:p w14:paraId="6CCECC0D" w14:textId="37BF2960" w:rsidR="00555D05" w:rsidRDefault="00AE0D86">
      <w:pPr>
        <w:pBdr>
          <w:top w:val="nil"/>
          <w:left w:val="nil"/>
          <w:bottom w:val="nil"/>
          <w:right w:val="nil"/>
          <w:between w:val="nil"/>
        </w:pBdr>
        <w:rPr>
          <w:color w:val="000080"/>
          <w:sz w:val="18"/>
          <w:szCs w:val="18"/>
        </w:rPr>
      </w:pPr>
      <w:r>
        <w:rPr>
          <w:b/>
        </w:rPr>
        <w:t>Exemple</w:t>
      </w:r>
      <w:r w:rsidR="00E871E7">
        <w:rPr>
          <w:b/>
        </w:rPr>
        <w:t>s</w:t>
      </w:r>
      <w:r>
        <w:rPr>
          <w:b/>
        </w:rPr>
        <w:t xml:space="preserve"> :</w:t>
      </w:r>
    </w:p>
    <w:p w14:paraId="54770DCD" w14:textId="6D7A55B1" w:rsidR="00555D05" w:rsidRDefault="00AE0D86">
      <w:pPr>
        <w:pBdr>
          <w:top w:val="nil"/>
          <w:left w:val="nil"/>
          <w:bottom w:val="nil"/>
          <w:right w:val="nil"/>
          <w:between w:val="nil"/>
        </w:pBdr>
        <w:jc w:val="left"/>
        <w:rPr>
          <w:color w:val="002060"/>
        </w:rPr>
      </w:pPr>
      <w:r>
        <w:tab/>
      </w:r>
      <w:r w:rsidRPr="00601D3B">
        <w:rPr>
          <w:color w:val="002060"/>
        </w:rPr>
        <w:t>DI PRETORO, Emmanuel</w:t>
      </w:r>
    </w:p>
    <w:p w14:paraId="09366496" w14:textId="7A3324D1" w:rsidR="00515CDB" w:rsidRPr="00E871E7" w:rsidRDefault="00515CDB">
      <w:pPr>
        <w:pBdr>
          <w:top w:val="nil"/>
          <w:left w:val="nil"/>
          <w:bottom w:val="nil"/>
          <w:right w:val="nil"/>
          <w:between w:val="nil"/>
        </w:pBdr>
        <w:jc w:val="left"/>
        <w:rPr>
          <w:color w:val="1F497D" w:themeColor="text2"/>
        </w:rPr>
      </w:pPr>
      <w:r w:rsidRPr="00E871E7">
        <w:rPr>
          <w:color w:val="1F497D" w:themeColor="text2"/>
        </w:rPr>
        <w:tab/>
        <w:t xml:space="preserve">GRATOIR, Sébastien ; VANDENBUSSCHE Jean-Sébastien ; WALLEZ Natacha </w:t>
      </w:r>
    </w:p>
    <w:p w14:paraId="76594DB5" w14:textId="3BA30FA8" w:rsidR="00555D05" w:rsidRDefault="00AE0D86">
      <w:pPr>
        <w:pBdr>
          <w:top w:val="nil"/>
          <w:left w:val="nil"/>
          <w:bottom w:val="nil"/>
          <w:right w:val="nil"/>
          <w:between w:val="nil"/>
        </w:pBdr>
      </w:pPr>
      <w:r>
        <w:t>Pour les</w:t>
      </w:r>
      <w:r>
        <w:rPr>
          <w:b/>
        </w:rPr>
        <w:t xml:space="preserve"> noms composés</w:t>
      </w:r>
      <w:r>
        <w:t>, certaines parties sont maintenues et d'autres rejetées après le prénom selon la nationalité de l'auteur.</w:t>
      </w:r>
      <w:r w:rsidR="00515CDB">
        <w:t xml:space="preserve"> Pour les étudiants de la section AS, vous vous baserez sur la graphie figurant sur le document.</w:t>
      </w:r>
      <w:r>
        <w:t xml:space="preserve"> </w:t>
      </w:r>
      <w:r w:rsidR="00515CDB">
        <w:t>Pour les étudiants de la section BD, vous devrez vous baser sur</w:t>
      </w:r>
      <w:r>
        <w:t xml:space="preserve"> les normes catalographiques pour les vedettes.</w:t>
      </w:r>
    </w:p>
    <w:p w14:paraId="5B070998" w14:textId="77777777" w:rsidR="00555D05" w:rsidRDefault="00AE0D86">
      <w:pPr>
        <w:pStyle w:val="Titre4"/>
        <w:pBdr>
          <w:top w:val="nil"/>
          <w:left w:val="nil"/>
          <w:bottom w:val="nil"/>
          <w:right w:val="nil"/>
          <w:between w:val="nil"/>
        </w:pBdr>
      </w:pPr>
      <w:r>
        <w:t>2.2.2.2 Écriture des noms de collectivité</w:t>
      </w:r>
    </w:p>
    <w:p w14:paraId="3807FB57" w14:textId="77777777" w:rsidR="00555D05" w:rsidRDefault="00AE0D86">
      <w:pPr>
        <w:numPr>
          <w:ilvl w:val="0"/>
          <w:numId w:val="7"/>
        </w:numPr>
        <w:pBdr>
          <w:top w:val="nil"/>
          <w:left w:val="nil"/>
          <w:bottom w:val="nil"/>
          <w:right w:val="nil"/>
          <w:between w:val="nil"/>
        </w:pBdr>
        <w:ind w:hanging="360"/>
        <w:contextualSpacing/>
      </w:pPr>
      <w:r>
        <w:t>Le nom de la collectivité doit être donné tel qu'il apparaît dans le document.</w:t>
      </w:r>
    </w:p>
    <w:p w14:paraId="2541FA65" w14:textId="77777777" w:rsidR="00555D05" w:rsidRDefault="00AE0D86">
      <w:pPr>
        <w:numPr>
          <w:ilvl w:val="0"/>
          <w:numId w:val="7"/>
        </w:numPr>
        <w:pBdr>
          <w:top w:val="nil"/>
          <w:left w:val="nil"/>
          <w:bottom w:val="nil"/>
          <w:right w:val="nil"/>
          <w:between w:val="nil"/>
        </w:pBdr>
        <w:ind w:hanging="360"/>
        <w:contextualSpacing/>
      </w:pPr>
      <w:r>
        <w:t>Si la collectivité est subordonnée à une collectivité plus importante, tous les niveaux de subordination doivent être indiqués.</w:t>
      </w:r>
    </w:p>
    <w:p w14:paraId="6F2FBA99" w14:textId="77777777" w:rsidR="00555D05" w:rsidRDefault="00AE0D86">
      <w:pPr>
        <w:numPr>
          <w:ilvl w:val="0"/>
          <w:numId w:val="7"/>
        </w:numPr>
        <w:pBdr>
          <w:top w:val="nil"/>
          <w:left w:val="nil"/>
          <w:bottom w:val="nil"/>
          <w:right w:val="nil"/>
          <w:between w:val="nil"/>
        </w:pBdr>
        <w:ind w:hanging="360"/>
        <w:contextualSpacing/>
      </w:pPr>
      <w:r>
        <w:rPr>
          <w:color w:val="000000"/>
        </w:rPr>
        <w:t>Dans le cas des ministères, le nom de la collectivité doit être précédé du nom du pays.</w:t>
      </w:r>
    </w:p>
    <w:p w14:paraId="15166B7B" w14:textId="77777777" w:rsidR="00555D05" w:rsidRDefault="00AE0D86">
      <w:pPr>
        <w:pBdr>
          <w:top w:val="nil"/>
          <w:left w:val="nil"/>
          <w:bottom w:val="nil"/>
          <w:right w:val="nil"/>
          <w:between w:val="nil"/>
        </w:pBdr>
        <w:rPr>
          <w:color w:val="000080"/>
        </w:rPr>
      </w:pPr>
      <w:r>
        <w:rPr>
          <w:b/>
        </w:rPr>
        <w:t>Exemple :</w:t>
      </w:r>
    </w:p>
    <w:p w14:paraId="182616BE" w14:textId="77777777" w:rsidR="00555D05" w:rsidRDefault="00AE0D86">
      <w:pPr>
        <w:pBdr>
          <w:top w:val="nil"/>
          <w:left w:val="nil"/>
          <w:bottom w:val="nil"/>
          <w:right w:val="nil"/>
          <w:between w:val="nil"/>
        </w:pBdr>
        <w:rPr>
          <w:color w:val="000080"/>
        </w:rPr>
      </w:pPr>
      <w:r>
        <w:tab/>
      </w:r>
      <w:r w:rsidRPr="00601D3B">
        <w:rPr>
          <w:color w:val="002060"/>
        </w:rPr>
        <w:t>FRANCE. MINISTERE DES AFFAIRES ETRANGERES</w:t>
      </w:r>
    </w:p>
    <w:p w14:paraId="08432E53" w14:textId="77777777" w:rsidR="00555D05" w:rsidRDefault="00AE0D86">
      <w:pPr>
        <w:pBdr>
          <w:top w:val="nil"/>
          <w:left w:val="nil"/>
          <w:bottom w:val="nil"/>
          <w:right w:val="nil"/>
          <w:between w:val="nil"/>
        </w:pBdr>
      </w:pPr>
      <w:r>
        <w:t>La ville et/ou le pays où se trouve l'organisme doivent être précisés s'il y a risque d'ambiguïté.</w:t>
      </w:r>
    </w:p>
    <w:p w14:paraId="1454DB94" w14:textId="77777777" w:rsidR="00555D05" w:rsidRDefault="00AE0D86">
      <w:pPr>
        <w:pBdr>
          <w:top w:val="nil"/>
          <w:left w:val="nil"/>
          <w:bottom w:val="nil"/>
          <w:right w:val="nil"/>
          <w:between w:val="nil"/>
        </w:pBdr>
      </w:pPr>
      <w:r>
        <w:rPr>
          <w:b/>
        </w:rPr>
        <w:t>Exemple :</w:t>
      </w:r>
    </w:p>
    <w:p w14:paraId="167883CD" w14:textId="77777777" w:rsidR="00555D05" w:rsidRPr="00601D3B" w:rsidRDefault="00AE0D86">
      <w:pPr>
        <w:pBdr>
          <w:top w:val="nil"/>
          <w:left w:val="nil"/>
          <w:bottom w:val="nil"/>
          <w:right w:val="nil"/>
          <w:between w:val="nil"/>
        </w:pBdr>
        <w:jc w:val="left"/>
        <w:rPr>
          <w:color w:val="002060"/>
        </w:rPr>
      </w:pPr>
      <w:r>
        <w:tab/>
      </w:r>
      <w:r w:rsidRPr="00601D3B">
        <w:rPr>
          <w:color w:val="002060"/>
        </w:rPr>
        <w:t>ÉCOLE NATIONALE D'ADMINISTRATION ET DE LA MAGISTRATURE (Bénin)</w:t>
      </w:r>
    </w:p>
    <w:p w14:paraId="28650A71" w14:textId="77777777" w:rsidR="00555D05" w:rsidRDefault="00AE0D86" w:rsidP="00601D3B">
      <w:pPr>
        <w:pStyle w:val="Titre3"/>
        <w:pageBreakBefore/>
        <w:pBdr>
          <w:top w:val="nil"/>
          <w:left w:val="nil"/>
          <w:bottom w:val="nil"/>
          <w:right w:val="nil"/>
          <w:between w:val="nil"/>
        </w:pBdr>
      </w:pPr>
      <w:bookmarkStart w:id="45" w:name="_Toc19723224"/>
      <w:r>
        <w:lastRenderedPageBreak/>
        <w:t>2.2.3 Titre</w:t>
      </w:r>
      <w:bookmarkEnd w:id="45"/>
    </w:p>
    <w:p w14:paraId="474E6904" w14:textId="77777777" w:rsidR="00555D05" w:rsidRDefault="00AE0D86">
      <w:pPr>
        <w:pBdr>
          <w:top w:val="nil"/>
          <w:left w:val="nil"/>
          <w:bottom w:val="nil"/>
          <w:right w:val="nil"/>
          <w:between w:val="nil"/>
        </w:pBdr>
      </w:pPr>
      <w:r>
        <w:t>Reproduire le titre tel qu'il apparaît dans le document. Indiquer le sous-titre s'il y en a un, en l'introduisant par le signe deux-points (« : »).</w:t>
      </w:r>
    </w:p>
    <w:p w14:paraId="261FA1BC" w14:textId="77777777" w:rsidR="00555D05" w:rsidRDefault="00AE0D86">
      <w:pPr>
        <w:pBdr>
          <w:top w:val="nil"/>
          <w:left w:val="nil"/>
          <w:bottom w:val="nil"/>
          <w:right w:val="nil"/>
          <w:between w:val="nil"/>
        </w:pBdr>
        <w:rPr>
          <w:i/>
          <w:color w:val="000080"/>
        </w:rPr>
      </w:pPr>
      <w:r>
        <w:rPr>
          <w:b/>
        </w:rPr>
        <w:t>Exemple :</w:t>
      </w:r>
    </w:p>
    <w:p w14:paraId="268C76A0" w14:textId="77777777" w:rsidR="00555D05" w:rsidRPr="00601D3B" w:rsidRDefault="00AE0D86">
      <w:pPr>
        <w:pBdr>
          <w:top w:val="nil"/>
          <w:left w:val="nil"/>
          <w:bottom w:val="nil"/>
          <w:right w:val="nil"/>
          <w:between w:val="nil"/>
        </w:pBdr>
        <w:ind w:left="720"/>
        <w:jc w:val="left"/>
        <w:rPr>
          <w:i/>
          <w:color w:val="002060"/>
        </w:rPr>
      </w:pPr>
      <w:r w:rsidRPr="00601D3B">
        <w:rPr>
          <w:i/>
          <w:color w:val="002060"/>
        </w:rPr>
        <w:t>L'accueil en bibliothèque publique : approche théorique et enquête à la bibliothèque centrale provinciale de la Louvière</w:t>
      </w:r>
    </w:p>
    <w:p w14:paraId="75AF9CFB" w14:textId="77777777" w:rsidR="00555D05" w:rsidRDefault="00AE0D86">
      <w:pPr>
        <w:pBdr>
          <w:top w:val="nil"/>
          <w:left w:val="nil"/>
          <w:bottom w:val="nil"/>
          <w:right w:val="nil"/>
          <w:between w:val="nil"/>
        </w:pBdr>
        <w:rPr>
          <w:b/>
        </w:rPr>
      </w:pPr>
      <w:r>
        <w:rPr>
          <w:b/>
        </w:rPr>
        <w:t>Le cas des titres multilingues</w:t>
      </w:r>
    </w:p>
    <w:p w14:paraId="6D26469C" w14:textId="77777777" w:rsidR="00555D05" w:rsidRDefault="00AE0D86">
      <w:pPr>
        <w:pBdr>
          <w:top w:val="nil"/>
          <w:left w:val="nil"/>
          <w:bottom w:val="nil"/>
          <w:right w:val="nil"/>
          <w:between w:val="nil"/>
        </w:pBdr>
      </w:pPr>
      <w:r>
        <w:t>Lorsque vous vous trouvez devant un titre en plusieurs langues :</w:t>
      </w:r>
    </w:p>
    <w:p w14:paraId="706FD192" w14:textId="77777777" w:rsidR="00555D05" w:rsidRDefault="00AE0D86">
      <w:pPr>
        <w:numPr>
          <w:ilvl w:val="0"/>
          <w:numId w:val="15"/>
        </w:numPr>
        <w:pBdr>
          <w:top w:val="nil"/>
          <w:left w:val="nil"/>
          <w:bottom w:val="nil"/>
          <w:right w:val="nil"/>
          <w:between w:val="nil"/>
        </w:pBdr>
        <w:spacing w:before="0"/>
        <w:ind w:hanging="360"/>
      </w:pPr>
      <w:proofErr w:type="gramStart"/>
      <w:r>
        <w:t>si</w:t>
      </w:r>
      <w:proofErr w:type="gramEnd"/>
      <w:r>
        <w:t xml:space="preserve"> le document est en une seule langue, vous choisirez le titre dans la langue du document ;</w:t>
      </w:r>
    </w:p>
    <w:p w14:paraId="0CC7B478" w14:textId="77777777" w:rsidR="00555D05" w:rsidRDefault="00AE0D86">
      <w:pPr>
        <w:numPr>
          <w:ilvl w:val="0"/>
          <w:numId w:val="15"/>
        </w:numPr>
        <w:pBdr>
          <w:top w:val="nil"/>
          <w:left w:val="nil"/>
          <w:bottom w:val="nil"/>
          <w:right w:val="nil"/>
          <w:between w:val="nil"/>
        </w:pBdr>
        <w:ind w:hanging="360"/>
        <w:contextualSpacing/>
      </w:pPr>
      <w:proofErr w:type="gramStart"/>
      <w:r>
        <w:t>si</w:t>
      </w:r>
      <w:proofErr w:type="gramEnd"/>
      <w:r>
        <w:t xml:space="preserve"> le document est en plusieurs langues, dont le français, vous choisirez le titre en français, et dans le cas contraire, vous choisirez le premier titre.</w:t>
      </w:r>
    </w:p>
    <w:p w14:paraId="64631EC2" w14:textId="77777777" w:rsidR="00555D05" w:rsidRDefault="00AE0D86">
      <w:pPr>
        <w:pBdr>
          <w:top w:val="nil"/>
          <w:left w:val="nil"/>
          <w:bottom w:val="nil"/>
          <w:right w:val="nil"/>
          <w:between w:val="nil"/>
        </w:pBdr>
        <w:rPr>
          <w:b/>
        </w:rPr>
      </w:pPr>
      <w:r>
        <w:rPr>
          <w:b/>
        </w:rPr>
        <w:t>Le cas des courriels</w:t>
      </w:r>
    </w:p>
    <w:p w14:paraId="499FD709" w14:textId="77777777" w:rsidR="00555D05" w:rsidRDefault="00AE0D86">
      <w:pPr>
        <w:pBdr>
          <w:top w:val="nil"/>
          <w:left w:val="nil"/>
          <w:bottom w:val="nil"/>
          <w:right w:val="nil"/>
          <w:between w:val="nil"/>
        </w:pBdr>
      </w:pPr>
      <w:r>
        <w:t>Si vous souhaitez référencer un courriel, l'objet et/ou le sujet du message est indiqué comme titre.</w:t>
      </w:r>
    </w:p>
    <w:p w14:paraId="140956F4" w14:textId="77777777" w:rsidR="00555D05" w:rsidRDefault="00AE0D86">
      <w:pPr>
        <w:pBdr>
          <w:top w:val="nil"/>
          <w:left w:val="nil"/>
          <w:bottom w:val="nil"/>
          <w:right w:val="nil"/>
          <w:between w:val="nil"/>
        </w:pBdr>
        <w:rPr>
          <w:b/>
        </w:rPr>
      </w:pPr>
      <w:r>
        <w:rPr>
          <w:b/>
        </w:rPr>
        <w:t>Le support du document</w:t>
      </w:r>
    </w:p>
    <w:p w14:paraId="45598A95" w14:textId="77777777" w:rsidR="00555D05" w:rsidRDefault="00AE0D86">
      <w:pPr>
        <w:pBdr>
          <w:top w:val="nil"/>
          <w:left w:val="nil"/>
          <w:bottom w:val="nil"/>
          <w:right w:val="nil"/>
          <w:between w:val="nil"/>
        </w:pBdr>
      </w:pPr>
      <w:r>
        <w:t xml:space="preserve">Lorsque vous traitez un document différent du document papier, il y a lieu de donner, après le titre, entre crochets </w:t>
      </w:r>
      <w:proofErr w:type="gramStart"/>
      <w:r>
        <w:t>[ ]</w:t>
      </w:r>
      <w:proofErr w:type="gramEnd"/>
      <w:r>
        <w:t>, une indication quant au type de support traité.</w:t>
      </w:r>
    </w:p>
    <w:p w14:paraId="17265BF6" w14:textId="77777777" w:rsidR="00555D05" w:rsidRDefault="00AE0D86">
      <w:pPr>
        <w:pBdr>
          <w:top w:val="nil"/>
          <w:left w:val="nil"/>
          <w:bottom w:val="nil"/>
          <w:right w:val="nil"/>
          <w:between w:val="nil"/>
        </w:pBdr>
        <w:rPr>
          <w:color w:val="000080"/>
          <w:sz w:val="18"/>
          <w:szCs w:val="18"/>
        </w:rPr>
      </w:pPr>
      <w:r>
        <w:rPr>
          <w:b/>
        </w:rPr>
        <w:t>Exemple :</w:t>
      </w:r>
    </w:p>
    <w:p w14:paraId="35A29A13" w14:textId="77777777" w:rsidR="00555D05" w:rsidRPr="00601D3B" w:rsidRDefault="00AE0D86">
      <w:pPr>
        <w:pBdr>
          <w:top w:val="nil"/>
          <w:left w:val="nil"/>
          <w:bottom w:val="nil"/>
          <w:right w:val="nil"/>
          <w:between w:val="nil"/>
        </w:pBdr>
        <w:ind w:left="720"/>
        <w:rPr>
          <w:color w:val="002060"/>
        </w:rPr>
      </w:pPr>
      <w:r w:rsidRPr="00601D3B">
        <w:rPr>
          <w:color w:val="002060"/>
        </w:rPr>
        <w:t>[DVD]</w:t>
      </w:r>
    </w:p>
    <w:p w14:paraId="39FD9D19" w14:textId="77777777" w:rsidR="00555D05" w:rsidRDefault="00AE0D86">
      <w:pPr>
        <w:pStyle w:val="Titre3"/>
        <w:pBdr>
          <w:top w:val="nil"/>
          <w:left w:val="nil"/>
          <w:bottom w:val="nil"/>
          <w:right w:val="nil"/>
          <w:between w:val="nil"/>
        </w:pBdr>
      </w:pPr>
      <w:bookmarkStart w:id="46" w:name="_Toc19723225"/>
      <w:r>
        <w:t>2.2.4 Le numéro d'édition</w:t>
      </w:r>
      <w:bookmarkEnd w:id="46"/>
    </w:p>
    <w:p w14:paraId="5180ABE3" w14:textId="77777777" w:rsidR="00555D05" w:rsidRDefault="00AE0D86">
      <w:pPr>
        <w:pBdr>
          <w:top w:val="nil"/>
          <w:left w:val="nil"/>
          <w:bottom w:val="nil"/>
          <w:right w:val="nil"/>
          <w:between w:val="nil"/>
        </w:pBdr>
      </w:pPr>
      <w:r>
        <w:t>Sauf pour la première édition, indiquer les informations concernant l'édition.</w:t>
      </w:r>
    </w:p>
    <w:p w14:paraId="504EFB35" w14:textId="77777777" w:rsidR="00555D05" w:rsidRDefault="00AE0D86">
      <w:pPr>
        <w:pStyle w:val="Titre3"/>
        <w:pBdr>
          <w:top w:val="nil"/>
          <w:left w:val="nil"/>
          <w:bottom w:val="nil"/>
          <w:right w:val="nil"/>
          <w:between w:val="nil"/>
        </w:pBdr>
        <w:rPr>
          <w:color w:val="280099"/>
          <w:sz w:val="22"/>
          <w:szCs w:val="22"/>
        </w:rPr>
      </w:pPr>
      <w:bookmarkStart w:id="47" w:name="_Toc19723226"/>
      <w:r>
        <w:t>2.2.5 Éditeur</w:t>
      </w:r>
      <w:bookmarkEnd w:id="47"/>
    </w:p>
    <w:p w14:paraId="0107EEA2" w14:textId="77777777" w:rsidR="00555D05" w:rsidRDefault="00AE0D86">
      <w:pPr>
        <w:pBdr>
          <w:top w:val="nil"/>
          <w:left w:val="nil"/>
          <w:bottom w:val="nil"/>
          <w:right w:val="nil"/>
          <w:between w:val="nil"/>
        </w:pBdr>
        <w:rPr>
          <w:color w:val="000000"/>
        </w:rPr>
      </w:pPr>
      <w:r>
        <w:rPr>
          <w:b/>
          <w:color w:val="000000"/>
        </w:rPr>
        <w:t>Schéma :</w:t>
      </w:r>
      <w:r>
        <w:rPr>
          <w:color w:val="000000"/>
        </w:rPr>
        <w:t xml:space="preserve"> Lieu de publication : éditeur</w:t>
      </w:r>
    </w:p>
    <w:p w14:paraId="285A702E" w14:textId="77777777" w:rsidR="00555D05" w:rsidRDefault="00AE0D86">
      <w:pPr>
        <w:pBdr>
          <w:top w:val="nil"/>
          <w:left w:val="nil"/>
          <w:bottom w:val="nil"/>
          <w:right w:val="nil"/>
          <w:between w:val="nil"/>
        </w:pBdr>
        <w:rPr>
          <w:b/>
          <w:color w:val="000000"/>
        </w:rPr>
      </w:pPr>
      <w:r>
        <w:rPr>
          <w:b/>
          <w:color w:val="000000"/>
        </w:rPr>
        <w:t>Lieu de publication</w:t>
      </w:r>
    </w:p>
    <w:p w14:paraId="308E5873" w14:textId="77777777" w:rsidR="00555D05" w:rsidRDefault="00AE0D86">
      <w:pPr>
        <w:numPr>
          <w:ilvl w:val="0"/>
          <w:numId w:val="11"/>
        </w:numPr>
        <w:pBdr>
          <w:top w:val="nil"/>
          <w:left w:val="nil"/>
          <w:bottom w:val="nil"/>
          <w:right w:val="nil"/>
          <w:between w:val="nil"/>
        </w:pBdr>
        <w:ind w:hanging="360"/>
        <w:contextualSpacing/>
      </w:pPr>
      <w:r>
        <w:rPr>
          <w:color w:val="000000"/>
        </w:rPr>
        <w:t>Plusieurs lieux de publication : citer le premier (ou celui de la langue du document)</w:t>
      </w:r>
    </w:p>
    <w:p w14:paraId="5FE3FA8C" w14:textId="77777777" w:rsidR="00555D05" w:rsidRDefault="00AE0D86">
      <w:pPr>
        <w:numPr>
          <w:ilvl w:val="0"/>
          <w:numId w:val="11"/>
        </w:numPr>
        <w:pBdr>
          <w:top w:val="nil"/>
          <w:left w:val="nil"/>
          <w:bottom w:val="nil"/>
          <w:right w:val="nil"/>
          <w:between w:val="nil"/>
        </w:pBdr>
        <w:ind w:hanging="360"/>
        <w:contextualSpacing/>
      </w:pPr>
      <w:r>
        <w:rPr>
          <w:color w:val="000000"/>
        </w:rPr>
        <w:t xml:space="preserve">Pas de lieu de publication : indiquer : </w:t>
      </w:r>
      <w:proofErr w:type="spellStart"/>
      <w:r>
        <w:rPr>
          <w:color w:val="000000"/>
        </w:rPr>
        <w:t>S.l</w:t>
      </w:r>
      <w:proofErr w:type="spellEnd"/>
      <w:r>
        <w:rPr>
          <w:color w:val="000000"/>
        </w:rPr>
        <w:t>. (pour</w:t>
      </w:r>
      <w:r>
        <w:rPr>
          <w:i/>
          <w:color w:val="000000"/>
        </w:rPr>
        <w:t xml:space="preserve"> sine loco</w:t>
      </w:r>
      <w:r>
        <w:rPr>
          <w:color w:val="000000"/>
        </w:rPr>
        <w:t xml:space="preserve"> = sans lieu)</w:t>
      </w:r>
    </w:p>
    <w:p w14:paraId="480FA8FC" w14:textId="77777777" w:rsidR="00555D05" w:rsidRDefault="00AE0D86">
      <w:pPr>
        <w:pBdr>
          <w:top w:val="nil"/>
          <w:left w:val="nil"/>
          <w:bottom w:val="nil"/>
          <w:right w:val="nil"/>
          <w:between w:val="nil"/>
        </w:pBdr>
        <w:rPr>
          <w:b/>
          <w:color w:val="000000"/>
        </w:rPr>
      </w:pPr>
      <w:r>
        <w:rPr>
          <w:b/>
          <w:color w:val="000000"/>
        </w:rPr>
        <w:t>Éditeur</w:t>
      </w:r>
    </w:p>
    <w:p w14:paraId="1BD29EB8" w14:textId="77777777" w:rsidR="00555D05" w:rsidRDefault="00AE0D86">
      <w:pPr>
        <w:numPr>
          <w:ilvl w:val="0"/>
          <w:numId w:val="4"/>
        </w:numPr>
        <w:pBdr>
          <w:top w:val="nil"/>
          <w:left w:val="nil"/>
          <w:bottom w:val="nil"/>
          <w:right w:val="nil"/>
          <w:between w:val="nil"/>
        </w:pBdr>
        <w:spacing w:before="0"/>
        <w:ind w:hanging="360"/>
      </w:pPr>
      <w:r>
        <w:rPr>
          <w:color w:val="000000"/>
        </w:rPr>
        <w:t xml:space="preserve">Écrire le nom de l'éditeur en supprimant s'il y a lieu les mentions de </w:t>
      </w:r>
      <w:proofErr w:type="gramStart"/>
      <w:r>
        <w:rPr>
          <w:color w:val="000000"/>
        </w:rPr>
        <w:t>type  «</w:t>
      </w:r>
      <w:proofErr w:type="gramEnd"/>
      <w:r>
        <w:rPr>
          <w:color w:val="000000"/>
        </w:rPr>
        <w:t xml:space="preserve"> Editions », « et compagnie », « </w:t>
      </w:r>
      <w:proofErr w:type="spellStart"/>
      <w:r>
        <w:rPr>
          <w:color w:val="000000"/>
        </w:rPr>
        <w:t>inc</w:t>
      </w:r>
      <w:proofErr w:type="spellEnd"/>
      <w:r>
        <w:rPr>
          <w:color w:val="000000"/>
        </w:rPr>
        <w:t xml:space="preserve"> », etc.</w:t>
      </w:r>
    </w:p>
    <w:p w14:paraId="7A1FC425" w14:textId="77777777" w:rsidR="00555D05" w:rsidRDefault="00AE0D86">
      <w:pPr>
        <w:numPr>
          <w:ilvl w:val="0"/>
          <w:numId w:val="4"/>
        </w:numPr>
        <w:pBdr>
          <w:top w:val="nil"/>
          <w:left w:val="nil"/>
          <w:bottom w:val="nil"/>
          <w:right w:val="nil"/>
          <w:between w:val="nil"/>
        </w:pBdr>
        <w:ind w:hanging="360"/>
        <w:contextualSpacing/>
      </w:pPr>
      <w:r>
        <w:rPr>
          <w:color w:val="000000"/>
        </w:rPr>
        <w:t>Plusieurs éditeurs : citer celui qui est le plus en évidence, sinon citer le premier.</w:t>
      </w:r>
    </w:p>
    <w:p w14:paraId="2FB4AE56" w14:textId="77777777" w:rsidR="00555D05" w:rsidRDefault="00AE0D86">
      <w:pPr>
        <w:numPr>
          <w:ilvl w:val="0"/>
          <w:numId w:val="4"/>
        </w:numPr>
        <w:pBdr>
          <w:top w:val="nil"/>
          <w:left w:val="nil"/>
          <w:bottom w:val="nil"/>
          <w:right w:val="nil"/>
          <w:between w:val="nil"/>
        </w:pBdr>
        <w:ind w:hanging="360"/>
        <w:contextualSpacing/>
      </w:pPr>
      <w:r>
        <w:rPr>
          <w:color w:val="000000"/>
        </w:rPr>
        <w:t xml:space="preserve">Pas d'éditeur (il s'agit généralement de documents non publiés) : Indiquer : « </w:t>
      </w:r>
      <w:proofErr w:type="spellStart"/>
      <w:r>
        <w:rPr>
          <w:color w:val="000000"/>
        </w:rPr>
        <w:t>s.n</w:t>
      </w:r>
      <w:proofErr w:type="spellEnd"/>
      <w:r>
        <w:rPr>
          <w:color w:val="000000"/>
        </w:rPr>
        <w:t>. » (pour</w:t>
      </w:r>
      <w:r>
        <w:rPr>
          <w:i/>
          <w:color w:val="000000"/>
        </w:rPr>
        <w:t xml:space="preserve"> sine nomine</w:t>
      </w:r>
      <w:r>
        <w:rPr>
          <w:color w:val="000000"/>
        </w:rPr>
        <w:t xml:space="preserve"> = sans nom)</w:t>
      </w:r>
    </w:p>
    <w:p w14:paraId="4190EC7D" w14:textId="77777777" w:rsidR="00555D05" w:rsidRDefault="00AE0D86" w:rsidP="00297DE8">
      <w:pPr>
        <w:pStyle w:val="Titre3"/>
        <w:pageBreakBefore/>
        <w:pBdr>
          <w:top w:val="nil"/>
          <w:left w:val="nil"/>
          <w:bottom w:val="nil"/>
          <w:right w:val="nil"/>
          <w:between w:val="nil"/>
        </w:pBdr>
      </w:pPr>
      <w:bookmarkStart w:id="48" w:name="_Toc19723227"/>
      <w:r>
        <w:lastRenderedPageBreak/>
        <w:t>2.2.6 Date de publication</w:t>
      </w:r>
      <w:bookmarkEnd w:id="48"/>
    </w:p>
    <w:p w14:paraId="6FCD49AE" w14:textId="77777777" w:rsidR="00555D05" w:rsidRDefault="00AE0D86">
      <w:pPr>
        <w:numPr>
          <w:ilvl w:val="0"/>
          <w:numId w:val="6"/>
        </w:numPr>
        <w:pBdr>
          <w:top w:val="nil"/>
          <w:left w:val="nil"/>
          <w:bottom w:val="nil"/>
          <w:right w:val="nil"/>
          <w:between w:val="nil"/>
        </w:pBdr>
        <w:ind w:hanging="360"/>
        <w:contextualSpacing/>
      </w:pPr>
      <w:r>
        <w:t>La place de la date de publication est après l'éditeur.</w:t>
      </w:r>
    </w:p>
    <w:p w14:paraId="319082FC" w14:textId="77777777" w:rsidR="00555D05" w:rsidRDefault="00AE0D86">
      <w:pPr>
        <w:numPr>
          <w:ilvl w:val="0"/>
          <w:numId w:val="6"/>
        </w:numPr>
        <w:pBdr>
          <w:top w:val="nil"/>
          <w:left w:val="nil"/>
          <w:bottom w:val="nil"/>
          <w:right w:val="nil"/>
          <w:between w:val="nil"/>
        </w:pBdr>
        <w:ind w:hanging="360"/>
        <w:contextualSpacing/>
      </w:pPr>
      <w:r>
        <w:t xml:space="preserve">Si la date de publication ne peut être trouvée, utiliser la date du copyright, la date d'impression, ou une date approximative, dans ce cas en utilisant </w:t>
      </w:r>
      <w:proofErr w:type="gramStart"/>
      <w:r>
        <w:t>« ca »</w:t>
      </w:r>
      <w:proofErr w:type="gramEnd"/>
      <w:r>
        <w:t xml:space="preserve"> (pour</w:t>
      </w:r>
      <w:r>
        <w:rPr>
          <w:i/>
        </w:rPr>
        <w:t xml:space="preserve"> circa</w:t>
      </w:r>
      <w:r>
        <w:t xml:space="preserve"> = autour de).</w:t>
      </w:r>
    </w:p>
    <w:p w14:paraId="0FFDD13F" w14:textId="77777777" w:rsidR="00555D05" w:rsidRDefault="00AE0D86">
      <w:pPr>
        <w:pBdr>
          <w:top w:val="nil"/>
          <w:left w:val="nil"/>
          <w:bottom w:val="nil"/>
          <w:right w:val="nil"/>
          <w:between w:val="nil"/>
        </w:pBdr>
        <w:rPr>
          <w:color w:val="000080"/>
          <w:sz w:val="18"/>
          <w:szCs w:val="18"/>
        </w:rPr>
      </w:pPr>
      <w:r>
        <w:rPr>
          <w:b/>
        </w:rPr>
        <w:t>Exemple :</w:t>
      </w:r>
    </w:p>
    <w:p w14:paraId="17510D3F" w14:textId="77777777" w:rsidR="00555D05" w:rsidRPr="00601D3B" w:rsidRDefault="00AE0D86">
      <w:pPr>
        <w:pBdr>
          <w:top w:val="nil"/>
          <w:left w:val="nil"/>
          <w:bottom w:val="nil"/>
          <w:right w:val="nil"/>
          <w:between w:val="nil"/>
        </w:pBdr>
        <w:rPr>
          <w:color w:val="002060"/>
        </w:rPr>
      </w:pPr>
      <w:r w:rsidRPr="00601D3B">
        <w:rPr>
          <w:color w:val="002060"/>
        </w:rPr>
        <w:tab/>
      </w:r>
      <w:proofErr w:type="gramStart"/>
      <w:r w:rsidRPr="00601D3B">
        <w:rPr>
          <w:color w:val="002060"/>
        </w:rPr>
        <w:t>ca</w:t>
      </w:r>
      <w:proofErr w:type="gramEnd"/>
      <w:r w:rsidRPr="00601D3B">
        <w:rPr>
          <w:color w:val="002060"/>
        </w:rPr>
        <w:t xml:space="preserve"> 2002</w:t>
      </w:r>
    </w:p>
    <w:p w14:paraId="1B75D593" w14:textId="77777777" w:rsidR="00555D05" w:rsidRDefault="00AE0D86">
      <w:pPr>
        <w:pBdr>
          <w:top w:val="nil"/>
          <w:left w:val="nil"/>
          <w:bottom w:val="nil"/>
          <w:right w:val="nil"/>
          <w:between w:val="nil"/>
        </w:pBdr>
        <w:rPr>
          <w:b/>
        </w:rPr>
      </w:pPr>
      <w:r>
        <w:rPr>
          <w:b/>
          <w:color w:val="000000"/>
        </w:rPr>
        <w:t>Le cas des documents électroniques</w:t>
      </w:r>
    </w:p>
    <w:p w14:paraId="128F17E9" w14:textId="77777777" w:rsidR="00555D05" w:rsidRDefault="00AE0D86">
      <w:pPr>
        <w:pBdr>
          <w:top w:val="nil"/>
          <w:left w:val="nil"/>
          <w:bottom w:val="nil"/>
          <w:right w:val="nil"/>
          <w:between w:val="nil"/>
        </w:pBdr>
        <w:rPr>
          <w:color w:val="000000"/>
        </w:rPr>
      </w:pPr>
      <w:r>
        <w:rPr>
          <w:color w:val="000000"/>
        </w:rPr>
        <w:t xml:space="preserve">Le lieu et le nom de l'éditeur sont souvent méconnus. Vous veillerez donc à indiquer la date de publication et/ou de mise à jour, sans omettre d'indiquer la date de dernière consultation. Ces deux indications sont indispensables pour la crédibilité de votre référence.  </w:t>
      </w:r>
    </w:p>
    <w:p w14:paraId="1694FF44" w14:textId="77777777" w:rsidR="00555D05" w:rsidRDefault="00AE0D86">
      <w:pPr>
        <w:pStyle w:val="Titre3"/>
        <w:pBdr>
          <w:top w:val="nil"/>
          <w:left w:val="nil"/>
          <w:bottom w:val="nil"/>
          <w:right w:val="nil"/>
          <w:between w:val="nil"/>
        </w:pBdr>
      </w:pPr>
      <w:bookmarkStart w:id="49" w:name="_Toc19723228"/>
      <w:r>
        <w:t>2.2.7 Pagination</w:t>
      </w:r>
      <w:bookmarkEnd w:id="49"/>
    </w:p>
    <w:p w14:paraId="6D11A154" w14:textId="77777777" w:rsidR="00555D05" w:rsidRDefault="00AE0D86">
      <w:pPr>
        <w:pBdr>
          <w:top w:val="nil"/>
          <w:left w:val="nil"/>
          <w:bottom w:val="nil"/>
          <w:right w:val="nil"/>
          <w:between w:val="nil"/>
        </w:pBdr>
      </w:pPr>
      <w:r>
        <w:t>Un seul « p. » suit le nombre de pages ou précède une pagination séquentielle</w:t>
      </w:r>
    </w:p>
    <w:p w14:paraId="5866F43F" w14:textId="77777777" w:rsidR="00555D05" w:rsidRDefault="00AE0D86">
      <w:pPr>
        <w:pBdr>
          <w:top w:val="nil"/>
          <w:left w:val="nil"/>
          <w:bottom w:val="nil"/>
          <w:right w:val="nil"/>
          <w:between w:val="nil"/>
        </w:pBdr>
        <w:rPr>
          <w:b/>
        </w:rPr>
      </w:pPr>
      <w:r>
        <w:rPr>
          <w:b/>
        </w:rPr>
        <w:t>Exemples :</w:t>
      </w:r>
    </w:p>
    <w:p w14:paraId="00B501E9" w14:textId="77777777" w:rsidR="00555D05" w:rsidRPr="00601D3B" w:rsidRDefault="00AE0D86" w:rsidP="00601D3B">
      <w:pPr>
        <w:pBdr>
          <w:top w:val="nil"/>
          <w:left w:val="nil"/>
          <w:bottom w:val="nil"/>
          <w:right w:val="nil"/>
          <w:between w:val="nil"/>
        </w:pBdr>
        <w:ind w:firstLine="720"/>
        <w:jc w:val="left"/>
        <w:rPr>
          <w:color w:val="002060"/>
        </w:rPr>
      </w:pPr>
      <w:r w:rsidRPr="00601D3B">
        <w:rPr>
          <w:color w:val="002060"/>
        </w:rPr>
        <w:t>150</w:t>
      </w:r>
      <w:r w:rsidR="00601D3B">
        <w:rPr>
          <w:color w:val="002060"/>
        </w:rPr>
        <w:t xml:space="preserve"> </w:t>
      </w:r>
      <w:r w:rsidRPr="00601D3B">
        <w:rPr>
          <w:color w:val="002060"/>
        </w:rPr>
        <w:t>p.</w:t>
      </w:r>
      <w:r w:rsidRPr="00601D3B">
        <w:rPr>
          <w:color w:val="002060"/>
        </w:rPr>
        <w:br/>
      </w:r>
      <w:r w:rsidRPr="00601D3B">
        <w:rPr>
          <w:color w:val="002060"/>
        </w:rPr>
        <w:tab/>
        <w:t>p. 15-20</w:t>
      </w:r>
    </w:p>
    <w:p w14:paraId="3B170623" w14:textId="77777777" w:rsidR="00555D05" w:rsidRDefault="00AE0D86">
      <w:pPr>
        <w:pBdr>
          <w:top w:val="nil"/>
          <w:left w:val="nil"/>
          <w:bottom w:val="nil"/>
          <w:right w:val="nil"/>
          <w:between w:val="nil"/>
        </w:pBdr>
      </w:pPr>
      <w:r>
        <w:t>Monographies en plusieurs volumes : indiquer le nombre de volumes suivi de la pagination entre parenthèses.</w:t>
      </w:r>
    </w:p>
    <w:p w14:paraId="7D5332EC" w14:textId="77777777" w:rsidR="00555D05" w:rsidRDefault="00AE0D86">
      <w:pPr>
        <w:pStyle w:val="Titre3"/>
        <w:pBdr>
          <w:top w:val="nil"/>
          <w:left w:val="nil"/>
          <w:bottom w:val="nil"/>
          <w:right w:val="nil"/>
          <w:between w:val="nil"/>
        </w:pBdr>
      </w:pPr>
      <w:bookmarkStart w:id="50" w:name="_Toc19723229"/>
      <w:r>
        <w:t>2.2.8 Collection</w:t>
      </w:r>
      <w:bookmarkEnd w:id="50"/>
      <w:r>
        <w:t xml:space="preserve">  </w:t>
      </w:r>
    </w:p>
    <w:p w14:paraId="7BD5749A" w14:textId="77777777" w:rsidR="00555D05" w:rsidRDefault="00AE0D86">
      <w:pPr>
        <w:pBdr>
          <w:top w:val="nil"/>
          <w:left w:val="nil"/>
          <w:bottom w:val="nil"/>
          <w:right w:val="nil"/>
          <w:between w:val="nil"/>
        </w:pBdr>
      </w:pPr>
      <w:r>
        <w:t>Indiquer le nom de la collection et le numéro du document dans la collection si celui-ci est mentionné.</w:t>
      </w:r>
    </w:p>
    <w:p w14:paraId="46E7354D" w14:textId="77777777" w:rsidR="00555D05" w:rsidRDefault="00AE0D86">
      <w:pPr>
        <w:pBdr>
          <w:top w:val="nil"/>
          <w:left w:val="nil"/>
          <w:bottom w:val="nil"/>
          <w:right w:val="nil"/>
          <w:between w:val="nil"/>
        </w:pBdr>
      </w:pPr>
      <w:r>
        <w:rPr>
          <w:b/>
          <w:color w:val="000000"/>
        </w:rPr>
        <w:t>Schéma :</w:t>
      </w:r>
    </w:p>
    <w:p w14:paraId="2EF4A078" w14:textId="77777777" w:rsidR="00555D05" w:rsidRDefault="00AE0D86">
      <w:pPr>
        <w:pBdr>
          <w:top w:val="nil"/>
          <w:left w:val="nil"/>
          <w:bottom w:val="nil"/>
          <w:right w:val="nil"/>
          <w:between w:val="nil"/>
        </w:pBdr>
        <w:ind w:left="720"/>
        <w:rPr>
          <w:color w:val="000000"/>
        </w:rPr>
      </w:pPr>
      <w:r>
        <w:rPr>
          <w:color w:val="000000"/>
        </w:rPr>
        <w:t>(Collection entre parenthèses ; numéro dans la collection)</w:t>
      </w:r>
    </w:p>
    <w:p w14:paraId="79BCD8BB" w14:textId="77777777" w:rsidR="00555D05" w:rsidRDefault="00AE0D86">
      <w:pPr>
        <w:pStyle w:val="Titre3"/>
        <w:pBdr>
          <w:top w:val="nil"/>
          <w:left w:val="nil"/>
          <w:bottom w:val="nil"/>
          <w:right w:val="nil"/>
          <w:between w:val="nil"/>
        </w:pBdr>
      </w:pPr>
      <w:bookmarkStart w:id="51" w:name="_Toc19723230"/>
      <w:r>
        <w:t>2.2.9 Notes</w:t>
      </w:r>
      <w:bookmarkEnd w:id="51"/>
    </w:p>
    <w:p w14:paraId="5CD38687" w14:textId="77777777" w:rsidR="00555D05" w:rsidRDefault="00AE0D86">
      <w:pPr>
        <w:pBdr>
          <w:top w:val="nil"/>
          <w:left w:val="nil"/>
          <w:bottom w:val="nil"/>
          <w:right w:val="nil"/>
          <w:between w:val="nil"/>
        </w:pBdr>
      </w:pPr>
      <w:r>
        <w:t>Elles permettent de donner des informations supplémentaires : sur l'accès au document, sur la langue, etc. Elles sont notamment utiles dans le cas de thèses, de travaux de fin d'études.</w:t>
      </w:r>
    </w:p>
    <w:p w14:paraId="39DCC7FA" w14:textId="77777777" w:rsidR="00555D05" w:rsidRDefault="00AE0D86">
      <w:pPr>
        <w:pStyle w:val="Titre3"/>
        <w:pBdr>
          <w:top w:val="nil"/>
          <w:left w:val="nil"/>
          <w:bottom w:val="nil"/>
          <w:right w:val="nil"/>
          <w:between w:val="nil"/>
        </w:pBdr>
      </w:pPr>
      <w:bookmarkStart w:id="52" w:name="_Toc19723231"/>
      <w:r>
        <w:t>2.2.10 Numéro normalisé (ISBN/ISSN)</w:t>
      </w:r>
      <w:bookmarkEnd w:id="52"/>
    </w:p>
    <w:p w14:paraId="65F0A0FA" w14:textId="615F32C8" w:rsidR="00555D05" w:rsidRDefault="00AE0D86">
      <w:pPr>
        <w:pBdr>
          <w:top w:val="nil"/>
          <w:left w:val="nil"/>
          <w:bottom w:val="nil"/>
          <w:right w:val="nil"/>
          <w:between w:val="nil"/>
        </w:pBdr>
      </w:pPr>
      <w:r>
        <w:t>L'ISBN doit être mentionné pour les ouvrages et parties d'ouvrages. L'ISSN doit être mentionné pour les publications en série et articles</w:t>
      </w:r>
      <w:r w:rsidRPr="009F4E47">
        <w:t>.</w:t>
      </w:r>
      <w:r w:rsidR="00A65BBF" w:rsidRPr="009F4E47">
        <w:t xml:space="preserve"> Pour les travaux des étudiants assistants sociaux, le numéro normalisé n’est pas obligatoire. Cependant, il est utile lors de l’utilisation du logiciel Zotero</w:t>
      </w:r>
      <w:r w:rsidR="00C01C14">
        <w:t xml:space="preserve"> car il facilite l’ajout des documents dans le logiciel</w:t>
      </w:r>
      <w:r w:rsidR="00A65BBF" w:rsidRPr="009F4E47">
        <w:t>.</w:t>
      </w:r>
    </w:p>
    <w:p w14:paraId="5B5C8AE2" w14:textId="77777777" w:rsidR="00555D05" w:rsidRDefault="00AE0D86">
      <w:pPr>
        <w:pStyle w:val="Titre3"/>
        <w:pBdr>
          <w:top w:val="nil"/>
          <w:left w:val="nil"/>
          <w:bottom w:val="nil"/>
          <w:right w:val="nil"/>
          <w:between w:val="nil"/>
        </w:pBdr>
      </w:pPr>
      <w:bookmarkStart w:id="53" w:name="_Toc19723232"/>
      <w:r>
        <w:lastRenderedPageBreak/>
        <w:t>2.2.11 L'adresse URL des documents électroniques</w:t>
      </w:r>
      <w:bookmarkEnd w:id="53"/>
    </w:p>
    <w:p w14:paraId="0848E7CE" w14:textId="77777777" w:rsidR="00555D05" w:rsidRDefault="00AE0D86">
      <w:pPr>
        <w:pBdr>
          <w:top w:val="nil"/>
          <w:left w:val="nil"/>
          <w:bottom w:val="nil"/>
          <w:right w:val="nil"/>
          <w:between w:val="nil"/>
        </w:pBdr>
      </w:pPr>
      <w:r>
        <w:rPr>
          <w:color w:val="000000"/>
        </w:rPr>
        <w:t>L'adresse internet d'un document électronique est toujours précédée d'une mention telle que : Disponible sur le Web. Le lien est indiqué entre &lt; &gt;. Vous éviterez toute coupure dans l'adresse, et de même vous éviterez d'ajouter un point final si l'adresse est le dernier élément à figurer dans la référence.</w:t>
      </w:r>
    </w:p>
    <w:p w14:paraId="6FF18C4B" w14:textId="77777777" w:rsidR="00555D05" w:rsidRDefault="00555D05">
      <w:pPr>
        <w:pBdr>
          <w:top w:val="nil"/>
          <w:left w:val="nil"/>
          <w:bottom w:val="nil"/>
          <w:right w:val="nil"/>
          <w:between w:val="nil"/>
        </w:pBdr>
      </w:pPr>
    </w:p>
    <w:p w14:paraId="20A01DDF" w14:textId="77777777" w:rsidR="00555D05" w:rsidRDefault="00AE0D86">
      <w:pPr>
        <w:pBdr>
          <w:top w:val="nil"/>
          <w:left w:val="nil"/>
          <w:bottom w:val="nil"/>
          <w:right w:val="nil"/>
          <w:between w:val="nil"/>
        </w:pBdr>
      </w:pPr>
      <w:r>
        <w:br w:type="page"/>
      </w:r>
    </w:p>
    <w:p w14:paraId="39A6BAF8" w14:textId="77777777" w:rsidR="00555D05" w:rsidRDefault="00AE0D86">
      <w:pPr>
        <w:pStyle w:val="Titre1"/>
        <w:pBdr>
          <w:top w:val="nil"/>
          <w:left w:val="nil"/>
          <w:bottom w:val="nil"/>
          <w:right w:val="nil"/>
          <w:between w:val="nil"/>
        </w:pBdr>
      </w:pPr>
      <w:bookmarkStart w:id="54" w:name="_Toc19723233"/>
      <w:r>
        <w:lastRenderedPageBreak/>
        <w:t>3 Citer les sources et références</w:t>
      </w:r>
      <w:bookmarkEnd w:id="54"/>
    </w:p>
    <w:p w14:paraId="4C5F9675" w14:textId="77777777" w:rsidR="00555D05" w:rsidRDefault="00AE0D86">
      <w:pPr>
        <w:pStyle w:val="Titre2"/>
        <w:pBdr>
          <w:top w:val="nil"/>
          <w:left w:val="nil"/>
          <w:bottom w:val="nil"/>
          <w:right w:val="nil"/>
          <w:between w:val="nil"/>
        </w:pBdr>
      </w:pPr>
      <w:bookmarkStart w:id="55" w:name="_Toc19723234"/>
      <w:r>
        <w:t>3.1 L'appel de note</w:t>
      </w:r>
      <w:bookmarkEnd w:id="55"/>
    </w:p>
    <w:p w14:paraId="0A1BE298" w14:textId="77777777" w:rsidR="00555D05" w:rsidRDefault="00AE0D86">
      <w:pPr>
        <w:pBdr>
          <w:top w:val="nil"/>
          <w:left w:val="nil"/>
          <w:bottom w:val="nil"/>
          <w:right w:val="nil"/>
          <w:between w:val="nil"/>
        </w:pBdr>
      </w:pPr>
      <w:r>
        <w:t>Les notices bibliographiques sont insérées dans le texte aux endroits où l'on fait référence aux travaux en cause.</w:t>
      </w:r>
    </w:p>
    <w:p w14:paraId="6AD09DC2" w14:textId="77777777" w:rsidR="00555D05" w:rsidRDefault="00AE0D86">
      <w:pPr>
        <w:pBdr>
          <w:top w:val="nil"/>
          <w:left w:val="nil"/>
          <w:bottom w:val="nil"/>
          <w:right w:val="nil"/>
          <w:between w:val="nil"/>
        </w:pBdr>
        <w:rPr>
          <w:color w:val="000000"/>
        </w:rPr>
      </w:pPr>
      <w:r>
        <w:rPr>
          <w:color w:val="000000"/>
        </w:rPr>
        <w:t xml:space="preserve">La technique utilisée est celle des notes en bas de page ou notes de </w:t>
      </w:r>
      <w:proofErr w:type="gramStart"/>
      <w:r>
        <w:rPr>
          <w:color w:val="000000"/>
        </w:rPr>
        <w:t>référence  :</w:t>
      </w:r>
      <w:proofErr w:type="gramEnd"/>
      <w:r>
        <w:rPr>
          <w:color w:val="000000"/>
        </w:rPr>
        <w:t xml:space="preserve"> appel de note dans le texte, c'est-à-dire numéro en exposant et, au bas de la page, reprise de ce numéro suivi de la notice bibliographique du document auquel on fait référence.</w:t>
      </w:r>
    </w:p>
    <w:p w14:paraId="604112B0" w14:textId="77777777" w:rsidR="00555D05" w:rsidRDefault="00AE0D86">
      <w:pPr>
        <w:pBdr>
          <w:top w:val="nil"/>
          <w:left w:val="nil"/>
          <w:bottom w:val="nil"/>
          <w:right w:val="nil"/>
          <w:between w:val="nil"/>
        </w:pBdr>
        <w:rPr>
          <w:color w:val="000080"/>
          <w:sz w:val="18"/>
          <w:szCs w:val="18"/>
        </w:rPr>
      </w:pPr>
      <w:r>
        <w:rPr>
          <w:b/>
        </w:rPr>
        <w:t>Exemple :</w:t>
      </w:r>
    </w:p>
    <w:p w14:paraId="3B76C37A" w14:textId="77777777" w:rsidR="00555D05" w:rsidRPr="00601D3B" w:rsidRDefault="00AE0D86">
      <w:pPr>
        <w:pBdr>
          <w:top w:val="nil"/>
          <w:left w:val="nil"/>
          <w:bottom w:val="nil"/>
          <w:right w:val="nil"/>
          <w:between w:val="nil"/>
        </w:pBdr>
        <w:ind w:left="720"/>
        <w:rPr>
          <w:color w:val="002060"/>
        </w:rPr>
      </w:pPr>
      <w:r w:rsidRPr="00601D3B">
        <w:rPr>
          <w:color w:val="002060"/>
        </w:rPr>
        <w:t>(...) Dans tous les cas, il faudra toujours garder à l'esprit que l'utilisateur final du thesaurus reste le lecteur et que : « </w:t>
      </w:r>
      <w:r w:rsidRPr="00601D3B">
        <w:rPr>
          <w:i/>
          <w:color w:val="002060"/>
        </w:rPr>
        <w:t>Le thesaurus doit être un outil pour la recherche des informations et pas seulement pour l'indexation.</w:t>
      </w:r>
      <w:r w:rsidRPr="00601D3B">
        <w:rPr>
          <w:color w:val="002060"/>
        </w:rPr>
        <w:t> »</w:t>
      </w:r>
      <w:r w:rsidRPr="00601D3B">
        <w:rPr>
          <w:color w:val="002060"/>
          <w:vertAlign w:val="superscript"/>
        </w:rPr>
        <w:t>1</w:t>
      </w:r>
      <w:r w:rsidRPr="00601D3B">
        <w:rPr>
          <w:color w:val="002060"/>
        </w:rPr>
        <w:t xml:space="preserve"> (...)</w:t>
      </w:r>
    </w:p>
    <w:p w14:paraId="5635FB7B" w14:textId="77777777" w:rsidR="00555D05" w:rsidRPr="00601D3B" w:rsidRDefault="00F55B37">
      <w:pPr>
        <w:pBdr>
          <w:top w:val="nil"/>
          <w:left w:val="nil"/>
          <w:bottom w:val="nil"/>
          <w:right w:val="nil"/>
          <w:between w:val="nil"/>
        </w:pBdr>
        <w:rPr>
          <w:color w:val="002060"/>
        </w:rPr>
      </w:pPr>
      <w:r>
        <w:rPr>
          <w:color w:val="002060"/>
        </w:rPr>
        <w:pict w14:anchorId="77D317F3">
          <v:rect id="_x0000_i1025" style="width:0;height:1.5pt" o:hralign="center" o:hrstd="t" o:hr="t" fillcolor="#a0a0a0" stroked="f"/>
        </w:pict>
      </w:r>
    </w:p>
    <w:p w14:paraId="6FFD878E" w14:textId="77777777" w:rsidR="00555D05" w:rsidRPr="00601D3B" w:rsidRDefault="00AE0D86">
      <w:pPr>
        <w:pBdr>
          <w:top w:val="nil"/>
          <w:left w:val="nil"/>
          <w:bottom w:val="nil"/>
          <w:right w:val="nil"/>
          <w:between w:val="nil"/>
        </w:pBdr>
        <w:rPr>
          <w:color w:val="002060"/>
        </w:rPr>
      </w:pPr>
      <w:r w:rsidRPr="00601D3B">
        <w:rPr>
          <w:color w:val="002060"/>
        </w:rPr>
        <w:tab/>
      </w:r>
      <w:r w:rsidRPr="00601D3B">
        <w:rPr>
          <w:color w:val="002060"/>
          <w:vertAlign w:val="superscript"/>
        </w:rPr>
        <w:t>1</w:t>
      </w:r>
      <w:r w:rsidRPr="00601D3B">
        <w:rPr>
          <w:color w:val="002060"/>
        </w:rPr>
        <w:t xml:space="preserve"> DEGEZ, Danièle. Construire un thésaurus. </w:t>
      </w:r>
      <w:proofErr w:type="spellStart"/>
      <w:r w:rsidRPr="00601D3B">
        <w:rPr>
          <w:color w:val="002060"/>
        </w:rPr>
        <w:t>Archimag</w:t>
      </w:r>
      <w:proofErr w:type="spellEnd"/>
      <w:r w:rsidRPr="00601D3B">
        <w:rPr>
          <w:color w:val="002060"/>
        </w:rPr>
        <w:t>. Mars 2009, n° 222, p. 44-45</w:t>
      </w:r>
    </w:p>
    <w:p w14:paraId="6C4645AC" w14:textId="77777777" w:rsidR="00555D05" w:rsidRDefault="00555D05">
      <w:pPr>
        <w:pBdr>
          <w:top w:val="nil"/>
          <w:left w:val="nil"/>
          <w:bottom w:val="nil"/>
          <w:right w:val="nil"/>
          <w:between w:val="nil"/>
        </w:pBdr>
        <w:rPr>
          <w:color w:val="280099"/>
        </w:rPr>
      </w:pPr>
    </w:p>
    <w:p w14:paraId="5EEBD7AF" w14:textId="77777777" w:rsidR="00555D05" w:rsidRDefault="00AE0D86">
      <w:pPr>
        <w:pBdr>
          <w:top w:val="nil"/>
          <w:left w:val="nil"/>
          <w:bottom w:val="nil"/>
          <w:right w:val="nil"/>
          <w:between w:val="nil"/>
        </w:pBdr>
        <w:spacing w:before="0" w:after="120" w:line="240" w:lineRule="auto"/>
        <w:rPr>
          <w:color w:val="000000"/>
        </w:rPr>
      </w:pPr>
      <w:r>
        <w:rPr>
          <w:color w:val="000000"/>
          <w:u w:val="single"/>
        </w:rPr>
        <w:t>Remarque</w:t>
      </w:r>
      <w:r>
        <w:rPr>
          <w:color w:val="000000"/>
        </w:rPr>
        <w:t> : toute référence indiquée en note de bas de page devra se retrouver dans la bibliographie.</w:t>
      </w:r>
    </w:p>
    <w:p w14:paraId="18BE4CB0" w14:textId="77777777" w:rsidR="00555D05" w:rsidRDefault="00AE0D86">
      <w:pPr>
        <w:pStyle w:val="Titre2"/>
        <w:pBdr>
          <w:top w:val="nil"/>
          <w:left w:val="nil"/>
          <w:bottom w:val="nil"/>
          <w:right w:val="nil"/>
          <w:between w:val="nil"/>
        </w:pBdr>
      </w:pPr>
      <w:bookmarkStart w:id="56" w:name="_Toc19723235"/>
      <w:r>
        <w:t>3.2 L'utilisation des abréviations latines dans les notes de bas de page</w:t>
      </w:r>
      <w:bookmarkEnd w:id="56"/>
    </w:p>
    <w:p w14:paraId="5790B5EE" w14:textId="77777777" w:rsidR="00555D05" w:rsidRDefault="00AE0D86">
      <w:pPr>
        <w:pBdr>
          <w:top w:val="nil"/>
          <w:left w:val="nil"/>
          <w:bottom w:val="nil"/>
          <w:right w:val="nil"/>
          <w:between w:val="nil"/>
        </w:pBdr>
        <w:rPr>
          <w:color w:val="000000"/>
        </w:rPr>
      </w:pPr>
      <w:r>
        <w:rPr>
          <w:color w:val="000000"/>
        </w:rPr>
        <w:t xml:space="preserve">Les abréviations des locutions latines ici présentées ont pour but de ne pas avoir à répéter tous </w:t>
      </w:r>
      <w:proofErr w:type="gramStart"/>
      <w:r>
        <w:rPr>
          <w:color w:val="000000"/>
        </w:rPr>
        <w:t>les  éléments</w:t>
      </w:r>
      <w:proofErr w:type="gramEnd"/>
      <w:r>
        <w:rPr>
          <w:color w:val="000000"/>
        </w:rPr>
        <w:t xml:space="preserve"> d'information à plusieurs reprises dans les notes de bas de page.</w:t>
      </w:r>
    </w:p>
    <w:p w14:paraId="65A05BED" w14:textId="77777777" w:rsidR="00555D05" w:rsidRDefault="00AE0D86">
      <w:pPr>
        <w:pBdr>
          <w:top w:val="nil"/>
          <w:left w:val="nil"/>
          <w:bottom w:val="nil"/>
          <w:right w:val="nil"/>
          <w:between w:val="nil"/>
        </w:pBdr>
        <w:rPr>
          <w:color w:val="000000"/>
          <w:u w:val="single"/>
        </w:rPr>
      </w:pPr>
      <w:r>
        <w:rPr>
          <w:color w:val="000000"/>
          <w:u w:val="single"/>
        </w:rPr>
        <w:t>Attention</w:t>
      </w:r>
      <w:r>
        <w:rPr>
          <w:color w:val="000000"/>
        </w:rPr>
        <w:t> : lorsqu'un document est mentionné en note de bas de page</w:t>
      </w:r>
      <w:r>
        <w:rPr>
          <w:color w:val="000000"/>
          <w:u w:val="single"/>
        </w:rPr>
        <w:t xml:space="preserve"> pour la première fois</w:t>
      </w:r>
      <w:r>
        <w:rPr>
          <w:color w:val="000000"/>
        </w:rPr>
        <w:t xml:space="preserve">, il y a lieu d'indiquer la </w:t>
      </w:r>
      <w:r>
        <w:rPr>
          <w:color w:val="000000"/>
          <w:u w:val="single"/>
        </w:rPr>
        <w:t>référence bibliographique complète.</w:t>
      </w:r>
    </w:p>
    <w:p w14:paraId="53F38596" w14:textId="77777777" w:rsidR="00555D05" w:rsidRDefault="00AE0D86">
      <w:pPr>
        <w:pBdr>
          <w:top w:val="nil"/>
          <w:left w:val="nil"/>
          <w:bottom w:val="nil"/>
          <w:right w:val="nil"/>
          <w:between w:val="nil"/>
        </w:pBdr>
        <w:rPr>
          <w:color w:val="000000"/>
        </w:rPr>
      </w:pPr>
      <w:r>
        <w:rPr>
          <w:color w:val="000000"/>
        </w:rPr>
        <w:t>Ces abréviations s'emploient de manière normalisée.</w:t>
      </w:r>
    </w:p>
    <w:p w14:paraId="4058BA50" w14:textId="77777777" w:rsidR="00555D05" w:rsidRDefault="00AE0D86">
      <w:pPr>
        <w:pStyle w:val="Titre3"/>
        <w:pBdr>
          <w:top w:val="nil"/>
          <w:left w:val="nil"/>
          <w:bottom w:val="nil"/>
          <w:right w:val="nil"/>
          <w:between w:val="nil"/>
        </w:pBdr>
      </w:pPr>
      <w:bookmarkStart w:id="57" w:name="_Toc19723236"/>
      <w:r>
        <w:t xml:space="preserve">3.2.1 </w:t>
      </w:r>
      <w:proofErr w:type="spellStart"/>
      <w:r>
        <w:t>Opere</w:t>
      </w:r>
      <w:proofErr w:type="spellEnd"/>
      <w:r>
        <w:t xml:space="preserve"> </w:t>
      </w:r>
      <w:proofErr w:type="spellStart"/>
      <w:r>
        <w:t>citato</w:t>
      </w:r>
      <w:bookmarkEnd w:id="57"/>
      <w:proofErr w:type="spellEnd"/>
    </w:p>
    <w:p w14:paraId="26F05B57" w14:textId="77777777" w:rsidR="00555D05" w:rsidRDefault="00AE0D86">
      <w:pPr>
        <w:pBdr>
          <w:top w:val="nil"/>
          <w:left w:val="nil"/>
          <w:bottom w:val="nil"/>
          <w:right w:val="nil"/>
          <w:between w:val="nil"/>
        </w:pBdr>
      </w:pPr>
      <w:r>
        <w:rPr>
          <w:b/>
        </w:rPr>
        <w:t>Définition</w:t>
      </w:r>
      <w:r>
        <w:t xml:space="preserve"> : “</w:t>
      </w:r>
      <w:proofErr w:type="spellStart"/>
      <w:r>
        <w:t>oeuvre</w:t>
      </w:r>
      <w:proofErr w:type="spellEnd"/>
      <w:r>
        <w:t xml:space="preserve"> déjà citée”. Cette abréviation est utilisée pour citer un document plusieurs fois, mais non consécutivement.</w:t>
      </w:r>
    </w:p>
    <w:p w14:paraId="6DECEEFF" w14:textId="77777777" w:rsidR="00555D05" w:rsidRDefault="00AE0D86">
      <w:pPr>
        <w:pBdr>
          <w:top w:val="nil"/>
          <w:left w:val="nil"/>
          <w:bottom w:val="nil"/>
          <w:right w:val="nil"/>
          <w:between w:val="nil"/>
        </w:pBdr>
        <w:rPr>
          <w:b/>
        </w:rPr>
      </w:pPr>
      <w:r>
        <w:rPr>
          <w:b/>
        </w:rPr>
        <w:t>Schéma :</w:t>
      </w:r>
    </w:p>
    <w:p w14:paraId="35999709" w14:textId="77777777" w:rsidR="00555D05" w:rsidRDefault="00AE0D86">
      <w:pPr>
        <w:pBdr>
          <w:top w:val="nil"/>
          <w:left w:val="nil"/>
          <w:bottom w:val="nil"/>
          <w:right w:val="nil"/>
          <w:between w:val="nil"/>
        </w:pBdr>
        <w:ind w:left="720"/>
      </w:pPr>
      <w:r>
        <w:t xml:space="preserve">NOM, Prénom. Op. </w:t>
      </w:r>
      <w:proofErr w:type="spellStart"/>
      <w:proofErr w:type="gramStart"/>
      <w:r>
        <w:t>cit</w:t>
      </w:r>
      <w:proofErr w:type="spellEnd"/>
      <w:proofErr w:type="gramEnd"/>
      <w:r>
        <w:t>., p. x.</w:t>
      </w:r>
    </w:p>
    <w:p w14:paraId="60440B69" w14:textId="77777777" w:rsidR="00555D05" w:rsidRDefault="00AE0D86">
      <w:pPr>
        <w:pBdr>
          <w:top w:val="nil"/>
          <w:left w:val="nil"/>
          <w:bottom w:val="nil"/>
          <w:right w:val="nil"/>
          <w:between w:val="nil"/>
        </w:pBdr>
        <w:rPr>
          <w:color w:val="000000"/>
        </w:rPr>
      </w:pPr>
      <w:r>
        <w:rPr>
          <w:b/>
        </w:rPr>
        <w:t>Exemple :</w:t>
      </w:r>
    </w:p>
    <w:p w14:paraId="2D769E80" w14:textId="77777777" w:rsidR="000C1588" w:rsidRPr="00601D3B" w:rsidRDefault="00AE0D86">
      <w:pPr>
        <w:pBdr>
          <w:top w:val="nil"/>
          <w:left w:val="nil"/>
          <w:bottom w:val="nil"/>
          <w:right w:val="nil"/>
          <w:between w:val="nil"/>
        </w:pBdr>
        <w:ind w:left="720"/>
        <w:rPr>
          <w:color w:val="002060"/>
        </w:rPr>
      </w:pPr>
      <w:r w:rsidRPr="00601D3B">
        <w:rPr>
          <w:color w:val="002060"/>
          <w:vertAlign w:val="superscript"/>
        </w:rPr>
        <w:t>1</w:t>
      </w:r>
      <w:r w:rsidRPr="00601D3B">
        <w:rPr>
          <w:color w:val="002060"/>
        </w:rPr>
        <w:t xml:space="preserve"> VANDENBUSSCHE, Jean-Sébastien.</w:t>
      </w:r>
      <w:r w:rsidRPr="00601D3B">
        <w:rPr>
          <w:i/>
          <w:color w:val="002060"/>
        </w:rPr>
        <w:t xml:space="preserve"> Catalogue du fonds de l’enseignement de la bibliothèque de l’Université de Mons-Hainaut [...], </w:t>
      </w:r>
      <w:r w:rsidRPr="00601D3B">
        <w:rPr>
          <w:color w:val="002060"/>
        </w:rPr>
        <w:t>p. 156</w:t>
      </w:r>
      <w:r w:rsidR="000C1588" w:rsidRPr="00601D3B">
        <w:rPr>
          <w:color w:val="002060"/>
        </w:rPr>
        <w:t>.</w:t>
      </w:r>
    </w:p>
    <w:p w14:paraId="3AAB68CC" w14:textId="77777777" w:rsidR="00555D05" w:rsidRPr="00601D3B" w:rsidRDefault="00AE0D86">
      <w:pPr>
        <w:pBdr>
          <w:top w:val="nil"/>
          <w:left w:val="nil"/>
          <w:bottom w:val="nil"/>
          <w:right w:val="nil"/>
          <w:between w:val="nil"/>
        </w:pBdr>
        <w:ind w:left="720"/>
        <w:rPr>
          <w:color w:val="002060"/>
          <w:lang w:val="nl-BE"/>
        </w:rPr>
      </w:pPr>
      <w:r w:rsidRPr="00601D3B">
        <w:rPr>
          <w:color w:val="002060"/>
          <w:vertAlign w:val="superscript"/>
          <w:lang w:val="nl-BE"/>
        </w:rPr>
        <w:t>2</w:t>
      </w:r>
      <w:r w:rsidRPr="00601D3B">
        <w:rPr>
          <w:color w:val="002060"/>
          <w:lang w:val="nl-BE"/>
        </w:rPr>
        <w:t xml:space="preserve"> VANDENBUSSCHE, Jean-Sébastien.</w:t>
      </w:r>
      <w:r w:rsidRPr="00601D3B">
        <w:rPr>
          <w:i/>
          <w:color w:val="002060"/>
          <w:lang w:val="nl-BE"/>
        </w:rPr>
        <w:t xml:space="preserve"> Op. </w:t>
      </w:r>
      <w:proofErr w:type="spellStart"/>
      <w:proofErr w:type="gramStart"/>
      <w:r w:rsidRPr="00601D3B">
        <w:rPr>
          <w:i/>
          <w:color w:val="002060"/>
          <w:lang w:val="nl-BE"/>
        </w:rPr>
        <w:t>cit</w:t>
      </w:r>
      <w:proofErr w:type="spellEnd"/>
      <w:proofErr w:type="gramEnd"/>
      <w:r w:rsidRPr="00601D3B">
        <w:rPr>
          <w:color w:val="002060"/>
          <w:lang w:val="nl-BE"/>
        </w:rPr>
        <w:t>., p. 158</w:t>
      </w:r>
    </w:p>
    <w:p w14:paraId="5CE01AD9" w14:textId="77777777" w:rsidR="00555D05" w:rsidRPr="00AA21CF" w:rsidRDefault="00AE0D86">
      <w:pPr>
        <w:pStyle w:val="Titre3"/>
        <w:pBdr>
          <w:top w:val="nil"/>
          <w:left w:val="nil"/>
          <w:bottom w:val="nil"/>
          <w:right w:val="nil"/>
          <w:between w:val="nil"/>
        </w:pBdr>
      </w:pPr>
      <w:bookmarkStart w:id="58" w:name="_Toc19723237"/>
      <w:r w:rsidRPr="00AA21CF">
        <w:lastRenderedPageBreak/>
        <w:t xml:space="preserve">3.2.2 Loco </w:t>
      </w:r>
      <w:proofErr w:type="spellStart"/>
      <w:r w:rsidRPr="00AA21CF">
        <w:t>citato</w:t>
      </w:r>
      <w:bookmarkEnd w:id="58"/>
      <w:proofErr w:type="spellEnd"/>
    </w:p>
    <w:p w14:paraId="1C72CE47" w14:textId="77777777" w:rsidR="00555D05" w:rsidRDefault="00AE0D86">
      <w:pPr>
        <w:pBdr>
          <w:top w:val="nil"/>
          <w:left w:val="nil"/>
          <w:bottom w:val="nil"/>
          <w:right w:val="nil"/>
          <w:between w:val="nil"/>
        </w:pBdr>
      </w:pPr>
      <w:r>
        <w:rPr>
          <w:b/>
        </w:rPr>
        <w:t>Définition</w:t>
      </w:r>
      <w:r>
        <w:t xml:space="preserve"> : “passage déjà cité”. Cette abréviation a la même fonction que </w:t>
      </w:r>
      <w:r>
        <w:rPr>
          <w:i/>
        </w:rPr>
        <w:t xml:space="preserve">Op. </w:t>
      </w:r>
      <w:proofErr w:type="spellStart"/>
      <w:proofErr w:type="gramStart"/>
      <w:r>
        <w:rPr>
          <w:i/>
        </w:rPr>
        <w:t>cit</w:t>
      </w:r>
      <w:proofErr w:type="spellEnd"/>
      <w:proofErr w:type="gramEnd"/>
      <w:r>
        <w:rPr>
          <w:i/>
        </w:rPr>
        <w:t>.</w:t>
      </w:r>
      <w:r>
        <w:t xml:space="preserve"> </w:t>
      </w:r>
      <w:proofErr w:type="gramStart"/>
      <w:r>
        <w:t>mais</w:t>
      </w:r>
      <w:proofErr w:type="gramEnd"/>
      <w:r>
        <w:t xml:space="preserve"> s'applique aux articles ou à tout autre texte faisant partie d'un recueil.</w:t>
      </w:r>
    </w:p>
    <w:p w14:paraId="7B602C4B" w14:textId="77777777" w:rsidR="00555D05" w:rsidRDefault="00AE0D86">
      <w:pPr>
        <w:pBdr>
          <w:top w:val="nil"/>
          <w:left w:val="nil"/>
          <w:bottom w:val="nil"/>
          <w:right w:val="nil"/>
          <w:between w:val="nil"/>
        </w:pBdr>
        <w:rPr>
          <w:color w:val="000000"/>
        </w:rPr>
      </w:pPr>
      <w:r>
        <w:rPr>
          <w:b/>
        </w:rPr>
        <w:t>Exemple :</w:t>
      </w:r>
    </w:p>
    <w:p w14:paraId="3390236C" w14:textId="77777777" w:rsidR="00555D05" w:rsidRPr="00601D3B" w:rsidRDefault="00AE0D86">
      <w:pPr>
        <w:pBdr>
          <w:top w:val="nil"/>
          <w:left w:val="nil"/>
          <w:bottom w:val="nil"/>
          <w:right w:val="nil"/>
          <w:between w:val="nil"/>
        </w:pBdr>
        <w:ind w:left="720"/>
        <w:jc w:val="left"/>
        <w:rPr>
          <w:color w:val="002060"/>
        </w:rPr>
      </w:pPr>
      <w:r w:rsidRPr="00601D3B">
        <w:rPr>
          <w:color w:val="002060"/>
          <w:vertAlign w:val="superscript"/>
        </w:rPr>
        <w:t>1</w:t>
      </w:r>
      <w:r w:rsidRPr="00601D3B">
        <w:rPr>
          <w:color w:val="002060"/>
        </w:rPr>
        <w:t xml:space="preserve"> DEGEZ, Danièle. Construire un thésaurus.</w:t>
      </w:r>
      <w:r w:rsidRPr="00601D3B">
        <w:rPr>
          <w:i/>
          <w:color w:val="002060"/>
        </w:rPr>
        <w:t xml:space="preserve"> </w:t>
      </w:r>
      <w:proofErr w:type="spellStart"/>
      <w:r w:rsidRPr="00601D3B">
        <w:rPr>
          <w:i/>
          <w:color w:val="002060"/>
        </w:rPr>
        <w:t>Archimag</w:t>
      </w:r>
      <w:proofErr w:type="spellEnd"/>
      <w:r w:rsidRPr="00601D3B">
        <w:rPr>
          <w:i/>
          <w:color w:val="002060"/>
        </w:rPr>
        <w:t>.</w:t>
      </w:r>
      <w:r w:rsidRPr="00601D3B">
        <w:rPr>
          <w:color w:val="002060"/>
        </w:rPr>
        <w:t xml:space="preserve"> Mars 2009, n° 222, p. 44</w:t>
      </w:r>
      <w:r w:rsidRPr="00601D3B">
        <w:rPr>
          <w:color w:val="002060"/>
        </w:rPr>
        <w:br/>
        <w:t>…</w:t>
      </w:r>
      <w:r w:rsidRPr="00601D3B">
        <w:rPr>
          <w:color w:val="002060"/>
        </w:rPr>
        <w:br/>
      </w:r>
      <w:r w:rsidRPr="00601D3B">
        <w:rPr>
          <w:color w:val="002060"/>
          <w:vertAlign w:val="superscript"/>
        </w:rPr>
        <w:t>25</w:t>
      </w:r>
      <w:r w:rsidRPr="00601D3B">
        <w:rPr>
          <w:color w:val="002060"/>
        </w:rPr>
        <w:t xml:space="preserve"> DEGEZ, Danièle.</w:t>
      </w:r>
      <w:r w:rsidRPr="00601D3B">
        <w:rPr>
          <w:i/>
          <w:color w:val="002060"/>
        </w:rPr>
        <w:t xml:space="preserve"> Loc. </w:t>
      </w:r>
      <w:proofErr w:type="spellStart"/>
      <w:r w:rsidRPr="00601D3B">
        <w:rPr>
          <w:i/>
          <w:color w:val="002060"/>
        </w:rPr>
        <w:t>cit</w:t>
      </w:r>
      <w:proofErr w:type="spellEnd"/>
      <w:r w:rsidRPr="00601D3B">
        <w:rPr>
          <w:i/>
          <w:color w:val="002060"/>
        </w:rPr>
        <w:t>.</w:t>
      </w:r>
      <w:r w:rsidRPr="00601D3B">
        <w:rPr>
          <w:color w:val="002060"/>
        </w:rPr>
        <w:t>, p. 44</w:t>
      </w:r>
    </w:p>
    <w:p w14:paraId="3BABA88C" w14:textId="77777777" w:rsidR="00555D05" w:rsidRDefault="00AE0D86">
      <w:pPr>
        <w:pStyle w:val="Titre3"/>
        <w:pBdr>
          <w:top w:val="nil"/>
          <w:left w:val="nil"/>
          <w:bottom w:val="nil"/>
          <w:right w:val="nil"/>
          <w:between w:val="nil"/>
        </w:pBdr>
      </w:pPr>
      <w:bookmarkStart w:id="59" w:name="_Toc19723238"/>
      <w:r>
        <w:t>3.2.3 Ibidem</w:t>
      </w:r>
      <w:bookmarkEnd w:id="59"/>
    </w:p>
    <w:p w14:paraId="436DD32F" w14:textId="77777777" w:rsidR="00555D05" w:rsidRDefault="00AE0D86">
      <w:pPr>
        <w:pBdr>
          <w:top w:val="nil"/>
          <w:left w:val="nil"/>
          <w:bottom w:val="nil"/>
          <w:right w:val="nil"/>
          <w:between w:val="nil"/>
        </w:pBdr>
      </w:pPr>
      <w:r>
        <w:rPr>
          <w:b/>
        </w:rPr>
        <w:t>Définition</w:t>
      </w:r>
      <w:r>
        <w:t xml:space="preserve"> : “au même endroit”. Cette abréviation s'utilise pour citer plusieurs fois un document, de manière consécutive : lorsque les deux références identiques se suivent immédiatement, la seconde se limitera à Ibid. (en italique et une majuscule).</w:t>
      </w:r>
    </w:p>
    <w:p w14:paraId="674B811F" w14:textId="77777777" w:rsidR="00555D05" w:rsidRDefault="00AE0D86">
      <w:pPr>
        <w:pBdr>
          <w:top w:val="nil"/>
          <w:left w:val="nil"/>
          <w:bottom w:val="nil"/>
          <w:right w:val="nil"/>
          <w:between w:val="nil"/>
        </w:pBdr>
        <w:rPr>
          <w:color w:val="000000"/>
        </w:rPr>
      </w:pPr>
      <w:r>
        <w:rPr>
          <w:b/>
        </w:rPr>
        <w:t>Exemple :</w:t>
      </w:r>
    </w:p>
    <w:p w14:paraId="56A5744D" w14:textId="77777777" w:rsidR="00555D05" w:rsidRPr="00601D3B" w:rsidRDefault="00AE0D86">
      <w:pPr>
        <w:pBdr>
          <w:top w:val="nil"/>
          <w:left w:val="nil"/>
          <w:bottom w:val="nil"/>
          <w:right w:val="nil"/>
          <w:between w:val="nil"/>
        </w:pBdr>
        <w:ind w:left="720"/>
        <w:jc w:val="left"/>
        <w:rPr>
          <w:color w:val="002060"/>
        </w:rPr>
      </w:pPr>
      <w:r w:rsidRPr="00601D3B">
        <w:rPr>
          <w:color w:val="002060"/>
          <w:vertAlign w:val="superscript"/>
        </w:rPr>
        <w:t>1</w:t>
      </w:r>
      <w:r w:rsidRPr="00601D3B">
        <w:rPr>
          <w:color w:val="002060"/>
        </w:rPr>
        <w:t xml:space="preserve"> VANDENBUSSCHE, Jean-Sébastien.</w:t>
      </w:r>
      <w:r w:rsidRPr="00601D3B">
        <w:rPr>
          <w:i/>
          <w:color w:val="002060"/>
        </w:rPr>
        <w:t xml:space="preserve"> Catalogue du fonds de l’enseignement de la bibliothèque de l’Université de Mons-Hainaut [...], </w:t>
      </w:r>
      <w:r w:rsidRPr="00601D3B">
        <w:rPr>
          <w:color w:val="002060"/>
        </w:rPr>
        <w:t>p. 156</w:t>
      </w:r>
      <w:r w:rsidRPr="00601D3B">
        <w:rPr>
          <w:color w:val="002060"/>
        </w:rPr>
        <w:br/>
      </w:r>
      <w:r w:rsidRPr="00601D3B">
        <w:rPr>
          <w:color w:val="002060"/>
          <w:vertAlign w:val="superscript"/>
        </w:rPr>
        <w:t>2</w:t>
      </w:r>
      <w:r w:rsidRPr="00601D3B">
        <w:rPr>
          <w:i/>
          <w:color w:val="002060"/>
        </w:rPr>
        <w:t xml:space="preserve"> Ibid.</w:t>
      </w:r>
      <w:r w:rsidRPr="00601D3B">
        <w:rPr>
          <w:color w:val="002060"/>
        </w:rPr>
        <w:t>, p. 158</w:t>
      </w:r>
    </w:p>
    <w:p w14:paraId="246B9959" w14:textId="77777777" w:rsidR="00555D05" w:rsidRDefault="00AE0D86">
      <w:pPr>
        <w:pStyle w:val="Titre3"/>
        <w:pBdr>
          <w:top w:val="nil"/>
          <w:left w:val="nil"/>
          <w:bottom w:val="nil"/>
          <w:right w:val="nil"/>
          <w:between w:val="nil"/>
        </w:pBdr>
      </w:pPr>
      <w:bookmarkStart w:id="60" w:name="_Toc19723239"/>
      <w:r>
        <w:t>3.2.4 Idem</w:t>
      </w:r>
      <w:bookmarkEnd w:id="60"/>
    </w:p>
    <w:p w14:paraId="4EE6A9F9" w14:textId="77777777" w:rsidR="00555D05" w:rsidRDefault="00AE0D86">
      <w:pPr>
        <w:pBdr>
          <w:top w:val="nil"/>
          <w:left w:val="nil"/>
          <w:bottom w:val="nil"/>
          <w:right w:val="nil"/>
          <w:between w:val="nil"/>
        </w:pBdr>
      </w:pPr>
      <w:r>
        <w:rPr>
          <w:b/>
        </w:rPr>
        <w:t>Définition</w:t>
      </w:r>
      <w:r>
        <w:t xml:space="preserve"> : “du même auteur”.</w:t>
      </w:r>
      <w:r>
        <w:rPr>
          <w:color w:val="000080"/>
        </w:rPr>
        <w:t xml:space="preserve"> </w:t>
      </w:r>
      <w:r>
        <w:t>Lorsque deux références se suivent directement, qu'elles ont le(s) même(s) auteur(s), mais qu'elles diffèrent par le titre, on emploie alors Id. (en italique et une majuscule).</w:t>
      </w:r>
    </w:p>
    <w:p w14:paraId="0213899B" w14:textId="77777777" w:rsidR="00555D05" w:rsidRDefault="00AE0D86">
      <w:pPr>
        <w:pBdr>
          <w:top w:val="nil"/>
          <w:left w:val="nil"/>
          <w:bottom w:val="nil"/>
          <w:right w:val="nil"/>
          <w:between w:val="nil"/>
        </w:pBdr>
        <w:rPr>
          <w:color w:val="000000"/>
        </w:rPr>
      </w:pPr>
      <w:r>
        <w:rPr>
          <w:b/>
        </w:rPr>
        <w:t>Exemple :</w:t>
      </w:r>
      <w:r>
        <w:rPr>
          <w:color w:val="000000"/>
        </w:rPr>
        <w:tab/>
      </w:r>
    </w:p>
    <w:p w14:paraId="4292B21C" w14:textId="77777777" w:rsidR="00555D05" w:rsidRPr="00601D3B" w:rsidRDefault="00AE0D86">
      <w:pPr>
        <w:pBdr>
          <w:top w:val="nil"/>
          <w:left w:val="nil"/>
          <w:bottom w:val="nil"/>
          <w:right w:val="nil"/>
          <w:between w:val="nil"/>
        </w:pBdr>
        <w:ind w:left="720"/>
        <w:rPr>
          <w:color w:val="002060"/>
        </w:rPr>
      </w:pPr>
      <w:r w:rsidRPr="00601D3B">
        <w:rPr>
          <w:color w:val="002060"/>
          <w:vertAlign w:val="superscript"/>
        </w:rPr>
        <w:t>1</w:t>
      </w:r>
      <w:r w:rsidRPr="00601D3B">
        <w:rPr>
          <w:color w:val="002060"/>
        </w:rPr>
        <w:t xml:space="preserve"> HUDON, Michèle.</w:t>
      </w:r>
      <w:r w:rsidRPr="00601D3B">
        <w:rPr>
          <w:i/>
          <w:color w:val="002060"/>
        </w:rPr>
        <w:t xml:space="preserve"> Guide pratique pour l'élaboration d'un thésaurus documentaire</w:t>
      </w:r>
      <w:r w:rsidRPr="00601D3B">
        <w:rPr>
          <w:color w:val="002060"/>
        </w:rPr>
        <w:t>, p. 56</w:t>
      </w:r>
      <w:r w:rsidRPr="00601D3B">
        <w:rPr>
          <w:color w:val="002060"/>
        </w:rPr>
        <w:br/>
      </w:r>
      <w:r w:rsidRPr="00601D3B">
        <w:rPr>
          <w:color w:val="002060"/>
          <w:vertAlign w:val="superscript"/>
        </w:rPr>
        <w:t>2</w:t>
      </w:r>
      <w:r w:rsidRPr="00601D3B">
        <w:rPr>
          <w:i/>
          <w:color w:val="002060"/>
        </w:rPr>
        <w:t xml:space="preserve"> Id</w:t>
      </w:r>
      <w:r w:rsidRPr="00601D3B">
        <w:rPr>
          <w:color w:val="002060"/>
        </w:rPr>
        <w:t>.</w:t>
      </w:r>
      <w:r w:rsidRPr="00601D3B">
        <w:rPr>
          <w:i/>
          <w:color w:val="002060"/>
        </w:rPr>
        <w:t xml:space="preserve"> Le thésaurus : conception, élaboration, gestion</w:t>
      </w:r>
      <w:r w:rsidRPr="00601D3B">
        <w:rPr>
          <w:color w:val="002060"/>
        </w:rPr>
        <w:t>, p. 58</w:t>
      </w:r>
    </w:p>
    <w:p w14:paraId="10C7BBDC" w14:textId="77777777" w:rsidR="00555D05" w:rsidRDefault="00555D05">
      <w:pPr>
        <w:pBdr>
          <w:top w:val="nil"/>
          <w:left w:val="nil"/>
          <w:bottom w:val="nil"/>
          <w:right w:val="nil"/>
          <w:between w:val="nil"/>
        </w:pBdr>
        <w:spacing w:before="0" w:after="120" w:line="240" w:lineRule="auto"/>
        <w:jc w:val="left"/>
        <w:rPr>
          <w:color w:val="000080"/>
        </w:rPr>
      </w:pPr>
    </w:p>
    <w:p w14:paraId="597EAFAD" w14:textId="77777777" w:rsidR="00555D05" w:rsidRDefault="00555D05">
      <w:pPr>
        <w:pStyle w:val="Titre1"/>
        <w:pBdr>
          <w:top w:val="nil"/>
          <w:left w:val="nil"/>
          <w:bottom w:val="nil"/>
          <w:right w:val="nil"/>
          <w:between w:val="nil"/>
        </w:pBdr>
      </w:pPr>
      <w:bookmarkStart w:id="61" w:name="_flrmce1cg6mn" w:colFirst="0" w:colLast="0"/>
      <w:bookmarkEnd w:id="61"/>
    </w:p>
    <w:p w14:paraId="6C2667FF" w14:textId="77777777" w:rsidR="00555D05" w:rsidRDefault="00AE0D86">
      <w:pPr>
        <w:pStyle w:val="Titre1"/>
        <w:pBdr>
          <w:top w:val="nil"/>
          <w:left w:val="nil"/>
          <w:bottom w:val="nil"/>
          <w:right w:val="nil"/>
          <w:between w:val="nil"/>
        </w:pBdr>
      </w:pPr>
      <w:bookmarkStart w:id="62" w:name="_l6cq6np38t36" w:colFirst="0" w:colLast="0"/>
      <w:bookmarkEnd w:id="62"/>
      <w:r>
        <w:br w:type="page"/>
      </w:r>
    </w:p>
    <w:p w14:paraId="18708DE9" w14:textId="77777777" w:rsidR="00555D05" w:rsidRDefault="00AE0D86">
      <w:pPr>
        <w:pStyle w:val="Titre1"/>
        <w:pBdr>
          <w:top w:val="nil"/>
          <w:left w:val="nil"/>
          <w:bottom w:val="nil"/>
          <w:right w:val="nil"/>
          <w:between w:val="nil"/>
        </w:pBdr>
        <w:tabs>
          <w:tab w:val="left" w:pos="3086"/>
        </w:tabs>
      </w:pPr>
      <w:bookmarkStart w:id="63" w:name="_Toc19723240"/>
      <w:r>
        <w:lastRenderedPageBreak/>
        <w:t>4 Le plagiat</w:t>
      </w:r>
      <w:bookmarkEnd w:id="63"/>
    </w:p>
    <w:p w14:paraId="3100E941" w14:textId="77777777" w:rsidR="00555D05" w:rsidRDefault="00AE0D86">
      <w:pPr>
        <w:pBdr>
          <w:top w:val="nil"/>
          <w:left w:val="nil"/>
          <w:bottom w:val="nil"/>
          <w:right w:val="nil"/>
          <w:between w:val="nil"/>
        </w:pBdr>
        <w:tabs>
          <w:tab w:val="left" w:pos="3086"/>
        </w:tabs>
        <w:spacing w:after="120" w:line="240" w:lineRule="auto"/>
        <w:rPr>
          <w:highlight w:val="white"/>
        </w:rPr>
      </w:pPr>
      <w:r>
        <w:rPr>
          <w:highlight w:val="white"/>
        </w:rPr>
        <w:t>Durant votre cursus, pour alimenter votre production écrite, vous vous inspirerez d'écrits et de pensées d'autrui. L'utilisation de citations et de références bibliographiques renforceront et motiveront votre propos. Elles permettront également de justifier votre position. En résumé, elles vous apporteront une certaine crédibilité ainsi qu'une valeur ajoutée. Elles sont donc indispensables dans vos travaux !</w:t>
      </w:r>
    </w:p>
    <w:p w14:paraId="0B0132A4" w14:textId="77777777" w:rsidR="00555D05" w:rsidRDefault="00AE0D86">
      <w:pPr>
        <w:pBdr>
          <w:top w:val="nil"/>
          <w:left w:val="nil"/>
          <w:bottom w:val="nil"/>
          <w:right w:val="nil"/>
          <w:between w:val="nil"/>
        </w:pBdr>
        <w:tabs>
          <w:tab w:val="left" w:pos="3086"/>
        </w:tabs>
        <w:spacing w:line="240" w:lineRule="auto"/>
      </w:pPr>
      <w:r>
        <w:t>Dès que vous n’êtes pas l’auteur d’un élément que vous laissez dans votre texte sans le citer, vous êtes en situation de plagiat ! En effet, vous êtes alors considéré comme l’auteur d’un texte ou d’un extrait dont vous n’êtes pas le créateur.</w:t>
      </w:r>
    </w:p>
    <w:p w14:paraId="480070C1" w14:textId="77777777" w:rsidR="00555D05" w:rsidRDefault="00AE0D86">
      <w:pPr>
        <w:pBdr>
          <w:top w:val="nil"/>
          <w:left w:val="nil"/>
          <w:bottom w:val="nil"/>
          <w:right w:val="nil"/>
          <w:between w:val="nil"/>
        </w:pBdr>
        <w:tabs>
          <w:tab w:val="left" w:pos="3086"/>
        </w:tabs>
        <w:spacing w:line="240" w:lineRule="auto"/>
        <w:rPr>
          <w:b/>
        </w:rPr>
      </w:pPr>
      <w:r>
        <w:rPr>
          <w:b/>
        </w:rPr>
        <w:t>Comment éviter le plagiat ?</w:t>
      </w:r>
    </w:p>
    <w:p w14:paraId="53F27846" w14:textId="77777777" w:rsidR="00555D05" w:rsidRDefault="00AE0D86">
      <w:pPr>
        <w:pBdr>
          <w:top w:val="nil"/>
          <w:left w:val="nil"/>
          <w:bottom w:val="nil"/>
          <w:right w:val="nil"/>
          <w:between w:val="nil"/>
        </w:pBdr>
        <w:rPr>
          <w:highlight w:val="white"/>
        </w:rPr>
      </w:pPr>
      <w:r>
        <w:rPr>
          <w:highlight w:val="white"/>
        </w:rPr>
        <w:t>Soit en reproduisant intégralement les propos d’un auteur entre guillemets et en italique, soit en vous les réappropriant. Dans tous les cas, il est nécessaire de préciser l’origine de ses idées en citant les documents utilisés en notes de bas de page.</w:t>
      </w:r>
    </w:p>
    <w:p w14:paraId="17FCFF4E" w14:textId="77777777" w:rsidR="00555D05" w:rsidRDefault="00AE0D86">
      <w:pPr>
        <w:pBdr>
          <w:top w:val="nil"/>
          <w:left w:val="nil"/>
          <w:bottom w:val="nil"/>
          <w:right w:val="nil"/>
          <w:between w:val="nil"/>
        </w:pBdr>
        <w:rPr>
          <w:highlight w:val="white"/>
        </w:rPr>
      </w:pPr>
      <w:r>
        <w:rPr>
          <w:highlight w:val="white"/>
        </w:rPr>
        <w:t>Lors de la rédaction de vos travaux, vous devez avoir une vue d’ensemble de votre écrit. Un plan d’écriture est indispensable pour permettre ensuite de savoir à quel moment reproduire ou paraphraser les propos d’autrui.</w:t>
      </w:r>
    </w:p>
    <w:p w14:paraId="5FDB2010" w14:textId="77777777" w:rsidR="00555D05" w:rsidRDefault="00AE0D86">
      <w:pPr>
        <w:pBdr>
          <w:top w:val="nil"/>
          <w:left w:val="nil"/>
          <w:bottom w:val="nil"/>
          <w:right w:val="nil"/>
          <w:between w:val="nil"/>
        </w:pBdr>
        <w:rPr>
          <w:highlight w:val="white"/>
        </w:rPr>
      </w:pPr>
      <w:r>
        <w:rPr>
          <w:highlight w:val="white"/>
        </w:rPr>
        <w:t>Attention, pour éviter le plagiat, il y a lieu de combiner ces astuces !</w:t>
      </w:r>
    </w:p>
    <w:p w14:paraId="7469DFA6" w14:textId="77777777" w:rsidR="00555D05" w:rsidRDefault="00AE0D86">
      <w:pPr>
        <w:pBdr>
          <w:top w:val="nil"/>
          <w:left w:val="nil"/>
          <w:bottom w:val="nil"/>
          <w:right w:val="nil"/>
          <w:between w:val="nil"/>
        </w:pBdr>
        <w:rPr>
          <w:highlight w:val="white"/>
        </w:rPr>
      </w:pPr>
      <w:r>
        <w:rPr>
          <w:highlight w:val="white"/>
        </w:rPr>
        <w:t>Nous vous invitons également à consulter la bibliographie en fin de ce document qui vous renseigne quelques liens très utiles pour vous aider à produire des travaux originaux. Et si vous souhaitez connaître votre degré de maîtrise en matière de plagiat, des quizz en ligne existent et sont une manière amusante de mieux comprendre cette faute, pourtant simple à éviter.</w:t>
      </w:r>
    </w:p>
    <w:p w14:paraId="1CB5DB58" w14:textId="77777777" w:rsidR="00AD4FB3" w:rsidRPr="009F4E47" w:rsidRDefault="00AD4FB3" w:rsidP="00AD4FB3">
      <w:pPr>
        <w:autoSpaceDE w:val="0"/>
        <w:autoSpaceDN w:val="0"/>
        <w:adjustRightInd w:val="0"/>
        <w:spacing w:line="360" w:lineRule="auto"/>
        <w:rPr>
          <w:rFonts w:asciiTheme="majorHAnsi" w:hAnsiTheme="majorHAnsi" w:cs="Arial"/>
        </w:rPr>
      </w:pPr>
      <w:r w:rsidRPr="009F4E47">
        <w:rPr>
          <w:rFonts w:asciiTheme="majorHAnsi" w:eastAsia="Times New Roman" w:hAnsiTheme="majorHAnsi" w:cs="Arial"/>
          <w:color w:val="000000"/>
          <w:szCs w:val="24"/>
          <w:lang w:val="fr"/>
        </w:rPr>
        <w:t>Des outils informatiques explicatifs (dont des quizz) se retrouveront également sur la page « </w:t>
      </w:r>
      <w:r w:rsidRPr="009F4E47">
        <w:rPr>
          <w:rFonts w:asciiTheme="majorHAnsi" w:hAnsiTheme="majorHAnsi" w:cs="Arial"/>
        </w:rPr>
        <w:t xml:space="preserve">Soutien à l'apprentissage / Promotion de la réussite » – « Promo R » de </w:t>
      </w:r>
      <w:hyperlink r:id="rId15" w:history="1">
        <w:r w:rsidRPr="009F4E47">
          <w:rPr>
            <w:rStyle w:val="Lienhypertexte"/>
            <w:rFonts w:asciiTheme="majorHAnsi" w:hAnsiTheme="majorHAnsi" w:cs="Arial"/>
          </w:rPr>
          <w:t>http://elearning.iessid.be</w:t>
        </w:r>
      </w:hyperlink>
    </w:p>
    <w:p w14:paraId="07AC7226" w14:textId="77777777" w:rsidR="00555D05" w:rsidRDefault="00AE0D86">
      <w:pPr>
        <w:pStyle w:val="Titre2"/>
        <w:pBdr>
          <w:top w:val="nil"/>
          <w:left w:val="nil"/>
          <w:bottom w:val="nil"/>
          <w:right w:val="nil"/>
          <w:between w:val="nil"/>
        </w:pBdr>
        <w:tabs>
          <w:tab w:val="left" w:pos="3086"/>
        </w:tabs>
        <w:spacing w:line="240" w:lineRule="auto"/>
      </w:pPr>
      <w:bookmarkStart w:id="64" w:name="_Toc19723241"/>
      <w:r>
        <w:t>4.1 Reproduire des propos à l’identique</w:t>
      </w:r>
      <w:bookmarkEnd w:id="64"/>
      <w:r>
        <w:t xml:space="preserve"> </w:t>
      </w:r>
    </w:p>
    <w:p w14:paraId="7DA3D19A" w14:textId="77777777" w:rsidR="00555D05" w:rsidRPr="00D238DA" w:rsidRDefault="00AE0D86">
      <w:pPr>
        <w:pBdr>
          <w:top w:val="nil"/>
          <w:left w:val="nil"/>
          <w:bottom w:val="nil"/>
          <w:right w:val="nil"/>
          <w:between w:val="nil"/>
        </w:pBdr>
        <w:tabs>
          <w:tab w:val="left" w:pos="3086"/>
        </w:tabs>
        <w:spacing w:after="120" w:line="240" w:lineRule="auto"/>
        <w:rPr>
          <w:b/>
          <w:highlight w:val="white"/>
        </w:rPr>
      </w:pPr>
      <w:r>
        <w:rPr>
          <w:highlight w:val="white"/>
        </w:rPr>
        <w:t xml:space="preserve">Si vous souhaitez reproduire à l'identique les propos d'autrui : vous devez impérativement placer ces propos </w:t>
      </w:r>
      <w:r w:rsidRPr="00D238DA">
        <w:rPr>
          <w:b/>
          <w:highlight w:val="white"/>
        </w:rPr>
        <w:t>entre guillemets, en caractères</w:t>
      </w:r>
      <w:r w:rsidRPr="00D238DA">
        <w:rPr>
          <w:b/>
          <w:i/>
          <w:highlight w:val="white"/>
        </w:rPr>
        <w:t xml:space="preserve"> italiques</w:t>
      </w:r>
      <w:r>
        <w:rPr>
          <w:highlight w:val="white"/>
        </w:rPr>
        <w:t xml:space="preserve"> et citer vos sources en note de bas de page et dans votre bibliographie (soit, au minimum l’auteur, les informations sur l’</w:t>
      </w:r>
      <w:proofErr w:type="spellStart"/>
      <w:r>
        <w:rPr>
          <w:highlight w:val="white"/>
        </w:rPr>
        <w:t>oeuvre</w:t>
      </w:r>
      <w:proofErr w:type="spellEnd"/>
      <w:r>
        <w:rPr>
          <w:highlight w:val="white"/>
        </w:rPr>
        <w:t xml:space="preserve"> dont l’extrait est tiré, et le numéro de page où figure l’extrait reproduit). </w:t>
      </w:r>
      <w:r w:rsidRPr="00D238DA">
        <w:rPr>
          <w:b/>
          <w:highlight w:val="white"/>
        </w:rPr>
        <w:t>Dans le cas contraire, vous serez en situation de plagiat !</w:t>
      </w:r>
    </w:p>
    <w:p w14:paraId="10ACEAD2" w14:textId="77777777" w:rsidR="00555D05" w:rsidRPr="006F0B69" w:rsidRDefault="00AE0D86">
      <w:pPr>
        <w:pBdr>
          <w:top w:val="nil"/>
          <w:left w:val="nil"/>
          <w:bottom w:val="nil"/>
          <w:right w:val="nil"/>
          <w:between w:val="nil"/>
        </w:pBdr>
        <w:tabs>
          <w:tab w:val="left" w:pos="3086"/>
        </w:tabs>
        <w:spacing w:after="120" w:line="240" w:lineRule="auto"/>
      </w:pPr>
      <w:r>
        <w:rPr>
          <w:highlight w:val="white"/>
        </w:rPr>
        <w:t xml:space="preserve">Attention cependant car l’usage des guillemets à ses limites. On peut reproduire un extrait ou une phrase, mais </w:t>
      </w:r>
      <w:r w:rsidRPr="006F0B69">
        <w:t>pas tout un chapitre !</w:t>
      </w:r>
    </w:p>
    <w:p w14:paraId="54B94717" w14:textId="77777777" w:rsidR="00D238DA" w:rsidRPr="006F0B69" w:rsidRDefault="00D238DA" w:rsidP="00D238DA">
      <w:pPr>
        <w:pBdr>
          <w:top w:val="nil"/>
          <w:left w:val="nil"/>
          <w:bottom w:val="nil"/>
          <w:right w:val="nil"/>
          <w:between w:val="nil"/>
        </w:pBdr>
        <w:rPr>
          <w:color w:val="000080"/>
          <w:sz w:val="18"/>
          <w:szCs w:val="18"/>
        </w:rPr>
      </w:pPr>
      <w:r w:rsidRPr="006F0B69">
        <w:rPr>
          <w:b/>
        </w:rPr>
        <w:t>Exemple :</w:t>
      </w:r>
    </w:p>
    <w:p w14:paraId="62E91E29" w14:textId="77777777" w:rsidR="00D238DA" w:rsidRPr="00601D3B" w:rsidRDefault="00921A7C" w:rsidP="00D238DA">
      <w:pPr>
        <w:pBdr>
          <w:top w:val="nil"/>
          <w:left w:val="nil"/>
          <w:bottom w:val="nil"/>
          <w:right w:val="nil"/>
          <w:between w:val="nil"/>
        </w:pBdr>
        <w:ind w:left="720"/>
        <w:rPr>
          <w:color w:val="002060"/>
        </w:rPr>
      </w:pPr>
      <w:r w:rsidRPr="00601D3B">
        <w:rPr>
          <w:color w:val="002060"/>
        </w:rPr>
        <w:t>C</w:t>
      </w:r>
      <w:r w:rsidR="00D238DA" w:rsidRPr="00601D3B">
        <w:rPr>
          <w:color w:val="002060"/>
        </w:rPr>
        <w:t xml:space="preserve">omme le précise </w:t>
      </w:r>
      <w:r w:rsidRPr="00601D3B">
        <w:rPr>
          <w:color w:val="002060"/>
        </w:rPr>
        <w:t xml:space="preserve">Jacques </w:t>
      </w:r>
      <w:proofErr w:type="spellStart"/>
      <w:r w:rsidRPr="00601D3B">
        <w:rPr>
          <w:color w:val="002060"/>
        </w:rPr>
        <w:t>Riffault</w:t>
      </w:r>
      <w:proofErr w:type="spellEnd"/>
      <w:r w:rsidRPr="00601D3B">
        <w:rPr>
          <w:color w:val="002060"/>
        </w:rPr>
        <w:t xml:space="preserve"> à propos de changement</w:t>
      </w:r>
      <w:r w:rsidR="00283D3E" w:rsidRPr="00601D3B">
        <w:rPr>
          <w:color w:val="002060"/>
        </w:rPr>
        <w:t>s</w:t>
      </w:r>
      <w:r w:rsidRPr="00601D3B">
        <w:rPr>
          <w:color w:val="002060"/>
        </w:rPr>
        <w:t xml:space="preserve"> souhaité</w:t>
      </w:r>
      <w:r w:rsidR="00283D3E" w:rsidRPr="00601D3B">
        <w:rPr>
          <w:color w:val="002060"/>
        </w:rPr>
        <w:t>s</w:t>
      </w:r>
      <w:r w:rsidRPr="00601D3B">
        <w:rPr>
          <w:color w:val="002060"/>
        </w:rPr>
        <w:t xml:space="preserve"> dans l’écrit professionnel en travail social</w:t>
      </w:r>
      <w:r w:rsidR="008B715E" w:rsidRPr="00601D3B">
        <w:rPr>
          <w:color w:val="002060"/>
        </w:rPr>
        <w:t>,</w:t>
      </w:r>
      <w:r w:rsidRPr="00601D3B">
        <w:rPr>
          <w:color w:val="002060"/>
        </w:rPr>
        <w:t xml:space="preserve"> « </w:t>
      </w:r>
      <w:r w:rsidR="00CD4B0F" w:rsidRPr="00601D3B">
        <w:rPr>
          <w:i/>
          <w:color w:val="002060"/>
        </w:rPr>
        <w:t xml:space="preserve">En premier lieu, </w:t>
      </w:r>
      <w:r w:rsidRPr="00601D3B">
        <w:rPr>
          <w:i/>
          <w:color w:val="002060"/>
        </w:rPr>
        <w:t>remettre le sujet au centre</w:t>
      </w:r>
      <w:r w:rsidR="00CD4B0F" w:rsidRPr="00601D3B">
        <w:rPr>
          <w:i/>
          <w:color w:val="002060"/>
        </w:rPr>
        <w:t xml:space="preserve">, comme on le dit, </w:t>
      </w:r>
      <w:r w:rsidRPr="00601D3B">
        <w:rPr>
          <w:i/>
          <w:color w:val="002060"/>
        </w:rPr>
        <w:t xml:space="preserve">suppose de cesser de vouloir dire à sa place qui il est, de quoi il souffre, et ce qui est bon pour lui. Une telle logique, non seulement ne respecte pas la personne, mais en plus </w:t>
      </w:r>
      <w:proofErr w:type="spellStart"/>
      <w:r w:rsidRPr="00601D3B">
        <w:rPr>
          <w:i/>
          <w:color w:val="002060"/>
        </w:rPr>
        <w:t>a</w:t>
      </w:r>
      <w:proofErr w:type="spellEnd"/>
      <w:r w:rsidRPr="00601D3B">
        <w:rPr>
          <w:i/>
          <w:color w:val="002060"/>
        </w:rPr>
        <w:t xml:space="preserve"> toutes les chances de se tromper</w:t>
      </w:r>
      <w:proofErr w:type="gramStart"/>
      <w:r w:rsidRPr="00601D3B">
        <w:rPr>
          <w:color w:val="002060"/>
        </w:rPr>
        <w:t>.</w:t>
      </w:r>
      <w:r w:rsidR="00D238DA" w:rsidRPr="00601D3B">
        <w:rPr>
          <w:rFonts w:asciiTheme="majorHAnsi" w:hAnsiTheme="majorHAnsi" w:cstheme="majorHAnsi"/>
          <w:color w:val="002060"/>
        </w:rPr>
        <w:t>»</w:t>
      </w:r>
      <w:proofErr w:type="gramEnd"/>
      <w:r w:rsidR="00D238DA" w:rsidRPr="00601D3B">
        <w:rPr>
          <w:rStyle w:val="Appelnotedebasdep"/>
          <w:rFonts w:asciiTheme="majorHAnsi" w:hAnsiTheme="majorHAnsi" w:cstheme="majorHAnsi"/>
          <w:color w:val="002060"/>
        </w:rPr>
        <w:footnoteReference w:id="1"/>
      </w:r>
    </w:p>
    <w:p w14:paraId="2436FED0" w14:textId="77777777" w:rsidR="00555D05" w:rsidRDefault="00AE0D86">
      <w:pPr>
        <w:pStyle w:val="Titre2"/>
        <w:pBdr>
          <w:top w:val="nil"/>
          <w:left w:val="nil"/>
          <w:bottom w:val="nil"/>
          <w:right w:val="nil"/>
          <w:between w:val="nil"/>
        </w:pBdr>
        <w:tabs>
          <w:tab w:val="left" w:pos="3086"/>
        </w:tabs>
        <w:spacing w:line="240" w:lineRule="auto"/>
      </w:pPr>
      <w:bookmarkStart w:id="65" w:name="_Toc19723242"/>
      <w:r>
        <w:lastRenderedPageBreak/>
        <w:t>4.2 Paraphraser</w:t>
      </w:r>
      <w:bookmarkEnd w:id="65"/>
    </w:p>
    <w:p w14:paraId="6CDA24F6" w14:textId="77777777" w:rsidR="00555D05" w:rsidRDefault="00AE0D86">
      <w:pPr>
        <w:pBdr>
          <w:top w:val="nil"/>
          <w:left w:val="nil"/>
          <w:bottom w:val="nil"/>
          <w:right w:val="nil"/>
          <w:between w:val="nil"/>
        </w:pBdr>
        <w:rPr>
          <w:highlight w:val="white"/>
        </w:rPr>
      </w:pPr>
      <w:r>
        <w:rPr>
          <w:highlight w:val="white"/>
        </w:rPr>
        <w:t>La paraphrase est une reformulation des propos d’un auteur, en conservant le sens de ces propos. Attention cependant car paraphraser ne se limite pas à reformuler un passage en utilisant des synonymes… non, il s’agit de :</w:t>
      </w:r>
    </w:p>
    <w:p w14:paraId="07C8E270" w14:textId="77777777" w:rsidR="00555D05" w:rsidRDefault="00AE0D86">
      <w:pPr>
        <w:numPr>
          <w:ilvl w:val="0"/>
          <w:numId w:val="10"/>
        </w:numPr>
        <w:pBdr>
          <w:top w:val="nil"/>
          <w:left w:val="nil"/>
          <w:bottom w:val="nil"/>
          <w:right w:val="nil"/>
          <w:between w:val="nil"/>
        </w:pBdr>
        <w:contextualSpacing/>
        <w:rPr>
          <w:highlight w:val="white"/>
        </w:rPr>
      </w:pPr>
      <w:proofErr w:type="gramStart"/>
      <w:r>
        <w:rPr>
          <w:highlight w:val="white"/>
        </w:rPr>
        <w:t>changer</w:t>
      </w:r>
      <w:proofErr w:type="gramEnd"/>
      <w:r>
        <w:rPr>
          <w:highlight w:val="white"/>
        </w:rPr>
        <w:t xml:space="preserve"> la structure de la phrase</w:t>
      </w:r>
    </w:p>
    <w:p w14:paraId="40A399E9" w14:textId="77777777" w:rsidR="00555D05" w:rsidRDefault="00AE0D86">
      <w:pPr>
        <w:numPr>
          <w:ilvl w:val="0"/>
          <w:numId w:val="10"/>
        </w:numPr>
        <w:pBdr>
          <w:top w:val="nil"/>
          <w:left w:val="nil"/>
          <w:bottom w:val="nil"/>
          <w:right w:val="nil"/>
          <w:between w:val="nil"/>
        </w:pBdr>
        <w:contextualSpacing/>
        <w:rPr>
          <w:highlight w:val="white"/>
        </w:rPr>
      </w:pPr>
      <w:proofErr w:type="gramStart"/>
      <w:r>
        <w:rPr>
          <w:highlight w:val="white"/>
        </w:rPr>
        <w:t>changer</w:t>
      </w:r>
      <w:proofErr w:type="gramEnd"/>
      <w:r>
        <w:rPr>
          <w:highlight w:val="white"/>
        </w:rPr>
        <w:t xml:space="preserve"> le vocabulaire employé </w:t>
      </w:r>
    </w:p>
    <w:p w14:paraId="5F545476" w14:textId="77777777" w:rsidR="00555D05" w:rsidRDefault="00AE0D86">
      <w:pPr>
        <w:pBdr>
          <w:top w:val="nil"/>
          <w:left w:val="nil"/>
          <w:bottom w:val="nil"/>
          <w:right w:val="nil"/>
          <w:between w:val="nil"/>
        </w:pBdr>
        <w:rPr>
          <w:highlight w:val="white"/>
        </w:rPr>
      </w:pPr>
      <w:r>
        <w:rPr>
          <w:highlight w:val="white"/>
        </w:rPr>
        <w:t xml:space="preserve">Il y a donc lieu de bien comprendre la teneur des propos à reformuler et dans tous les cas, </w:t>
      </w:r>
      <w:r>
        <w:rPr>
          <w:b/>
          <w:highlight w:val="white"/>
        </w:rPr>
        <w:t>la citation des sources reste de mise</w:t>
      </w:r>
      <w:r>
        <w:rPr>
          <w:highlight w:val="white"/>
        </w:rPr>
        <w:t xml:space="preserve"> !</w:t>
      </w:r>
    </w:p>
    <w:p w14:paraId="41392462" w14:textId="77777777" w:rsidR="00555D05" w:rsidRDefault="00AE0D86">
      <w:pPr>
        <w:pBdr>
          <w:top w:val="nil"/>
          <w:left w:val="nil"/>
          <w:bottom w:val="nil"/>
          <w:right w:val="nil"/>
          <w:between w:val="nil"/>
        </w:pBdr>
        <w:rPr>
          <w:highlight w:val="white"/>
        </w:rPr>
      </w:pPr>
      <w:r>
        <w:rPr>
          <w:highlight w:val="white"/>
        </w:rPr>
        <w:t>Quelques astuces pour reformuler des propos :</w:t>
      </w:r>
    </w:p>
    <w:p w14:paraId="4835A48F" w14:textId="77777777" w:rsidR="00555D05" w:rsidRDefault="00AE0D86">
      <w:pPr>
        <w:numPr>
          <w:ilvl w:val="0"/>
          <w:numId w:val="14"/>
        </w:numPr>
        <w:pBdr>
          <w:top w:val="nil"/>
          <w:left w:val="nil"/>
          <w:bottom w:val="nil"/>
          <w:right w:val="nil"/>
          <w:between w:val="nil"/>
        </w:pBdr>
        <w:contextualSpacing/>
        <w:rPr>
          <w:highlight w:val="white"/>
        </w:rPr>
      </w:pPr>
      <w:r>
        <w:rPr>
          <w:highlight w:val="white"/>
        </w:rPr>
        <w:t xml:space="preserve">Essayer de retranscrire ce qu’on a compris d’un texte (on pourra utiliser des outils pour structurer la pensée, des </w:t>
      </w:r>
      <w:proofErr w:type="spellStart"/>
      <w:r>
        <w:rPr>
          <w:highlight w:val="white"/>
        </w:rPr>
        <w:t>mindmaps</w:t>
      </w:r>
      <w:proofErr w:type="spellEnd"/>
      <w:r>
        <w:rPr>
          <w:highlight w:val="white"/>
        </w:rPr>
        <w:t>…) et non pas se limiter à une retranscription littérale !</w:t>
      </w:r>
    </w:p>
    <w:p w14:paraId="4CF6DD70" w14:textId="77777777" w:rsidR="00555D05" w:rsidRDefault="00AE0D86">
      <w:pPr>
        <w:numPr>
          <w:ilvl w:val="0"/>
          <w:numId w:val="14"/>
        </w:numPr>
        <w:pBdr>
          <w:top w:val="nil"/>
          <w:left w:val="nil"/>
          <w:bottom w:val="nil"/>
          <w:right w:val="nil"/>
          <w:between w:val="nil"/>
        </w:pBdr>
        <w:contextualSpacing/>
        <w:rPr>
          <w:highlight w:val="white"/>
        </w:rPr>
      </w:pPr>
      <w:r>
        <w:rPr>
          <w:highlight w:val="white"/>
        </w:rPr>
        <w:t>Commencer la paraphrase par “D’après…” ou “Selon…” ce qui devrait induire un changement dans la syntaxe du propos original</w:t>
      </w:r>
    </w:p>
    <w:p w14:paraId="3599E336" w14:textId="77777777" w:rsidR="00555D05" w:rsidRDefault="00AE0D86">
      <w:pPr>
        <w:numPr>
          <w:ilvl w:val="0"/>
          <w:numId w:val="14"/>
        </w:numPr>
        <w:pBdr>
          <w:top w:val="nil"/>
          <w:left w:val="nil"/>
          <w:bottom w:val="nil"/>
          <w:right w:val="nil"/>
          <w:between w:val="nil"/>
        </w:pBdr>
        <w:contextualSpacing/>
        <w:rPr>
          <w:highlight w:val="white"/>
        </w:rPr>
      </w:pPr>
      <w:r>
        <w:rPr>
          <w:highlight w:val="white"/>
        </w:rPr>
        <w:t>Se poser des questions quant aux enjeux poursuivis par le texte / l’auteur lu</w:t>
      </w:r>
    </w:p>
    <w:p w14:paraId="6BAE5A11" w14:textId="77777777" w:rsidR="00555D05" w:rsidRDefault="00AE0D86">
      <w:pPr>
        <w:numPr>
          <w:ilvl w:val="0"/>
          <w:numId w:val="14"/>
        </w:numPr>
        <w:pBdr>
          <w:top w:val="nil"/>
          <w:left w:val="nil"/>
          <w:bottom w:val="nil"/>
          <w:right w:val="nil"/>
          <w:between w:val="nil"/>
        </w:pBdr>
        <w:contextualSpacing/>
        <w:rPr>
          <w:highlight w:val="white"/>
        </w:rPr>
      </w:pPr>
      <w:r>
        <w:rPr>
          <w:highlight w:val="white"/>
        </w:rPr>
        <w:t>S’aider des connecteurs logiques qui aident à la reformulation !</w:t>
      </w:r>
    </w:p>
    <w:p w14:paraId="1AC23B02" w14:textId="77777777" w:rsidR="00555D05" w:rsidRDefault="00AE0D86">
      <w:pPr>
        <w:numPr>
          <w:ilvl w:val="0"/>
          <w:numId w:val="14"/>
        </w:numPr>
        <w:pBdr>
          <w:top w:val="nil"/>
          <w:left w:val="nil"/>
          <w:bottom w:val="nil"/>
          <w:right w:val="nil"/>
          <w:between w:val="nil"/>
        </w:pBdr>
        <w:contextualSpacing/>
        <w:rPr>
          <w:highlight w:val="white"/>
        </w:rPr>
      </w:pPr>
      <w:r>
        <w:rPr>
          <w:highlight w:val="white"/>
        </w:rPr>
        <w:t>Passer d’un style actif à un style passif et inversement</w:t>
      </w:r>
    </w:p>
    <w:p w14:paraId="285E86E2" w14:textId="77777777" w:rsidR="00555D05" w:rsidRDefault="00AE0D86">
      <w:pPr>
        <w:numPr>
          <w:ilvl w:val="0"/>
          <w:numId w:val="14"/>
        </w:numPr>
        <w:pBdr>
          <w:top w:val="nil"/>
          <w:left w:val="nil"/>
          <w:bottom w:val="nil"/>
          <w:right w:val="nil"/>
          <w:between w:val="nil"/>
        </w:pBdr>
        <w:contextualSpacing/>
        <w:rPr>
          <w:highlight w:val="white"/>
        </w:rPr>
      </w:pPr>
      <w:r>
        <w:rPr>
          <w:highlight w:val="white"/>
        </w:rPr>
        <w:t>Transformer des verbes en noms, des adverbes en adjectifs…</w:t>
      </w:r>
    </w:p>
    <w:p w14:paraId="4D6946B2" w14:textId="77777777" w:rsidR="00555D05" w:rsidRDefault="00AE0D86">
      <w:pPr>
        <w:numPr>
          <w:ilvl w:val="0"/>
          <w:numId w:val="14"/>
        </w:numPr>
        <w:pBdr>
          <w:top w:val="nil"/>
          <w:left w:val="nil"/>
          <w:bottom w:val="nil"/>
          <w:right w:val="nil"/>
          <w:between w:val="nil"/>
        </w:pBdr>
        <w:contextualSpacing/>
        <w:rPr>
          <w:highlight w:val="white"/>
        </w:rPr>
      </w:pPr>
      <w:r>
        <w:rPr>
          <w:highlight w:val="white"/>
        </w:rPr>
        <w:t>Citer dans le texte (et non au niveau d’un titre de chapitre)</w:t>
      </w:r>
    </w:p>
    <w:p w14:paraId="5AC9F626" w14:textId="77777777" w:rsidR="00555D05" w:rsidRDefault="00AE0D86">
      <w:pPr>
        <w:numPr>
          <w:ilvl w:val="0"/>
          <w:numId w:val="14"/>
        </w:numPr>
        <w:pBdr>
          <w:top w:val="nil"/>
          <w:left w:val="nil"/>
          <w:bottom w:val="nil"/>
          <w:right w:val="nil"/>
          <w:between w:val="nil"/>
        </w:pBdr>
        <w:contextualSpacing/>
        <w:rPr>
          <w:highlight w:val="white"/>
        </w:rPr>
      </w:pPr>
      <w:r>
        <w:rPr>
          <w:highlight w:val="white"/>
        </w:rPr>
        <w:t>Éviter les “copiés-collés”</w:t>
      </w:r>
    </w:p>
    <w:p w14:paraId="10F507B1" w14:textId="77777777" w:rsidR="00555D05" w:rsidRDefault="00AE0D86">
      <w:pPr>
        <w:numPr>
          <w:ilvl w:val="0"/>
          <w:numId w:val="14"/>
        </w:numPr>
        <w:pBdr>
          <w:top w:val="nil"/>
          <w:left w:val="nil"/>
          <w:bottom w:val="nil"/>
          <w:right w:val="nil"/>
          <w:between w:val="nil"/>
        </w:pBdr>
        <w:contextualSpacing/>
        <w:rPr>
          <w:highlight w:val="white"/>
        </w:rPr>
      </w:pPr>
      <w:r>
        <w:rPr>
          <w:highlight w:val="white"/>
        </w:rPr>
        <w:t>Éviter les reformulations se limitant à mettre des synonymes bout à bout</w:t>
      </w:r>
    </w:p>
    <w:p w14:paraId="2334DCC1" w14:textId="77777777" w:rsidR="00D238DA" w:rsidRDefault="00D238DA" w:rsidP="00D238DA">
      <w:pPr>
        <w:pBdr>
          <w:top w:val="nil"/>
          <w:left w:val="nil"/>
          <w:bottom w:val="nil"/>
          <w:right w:val="nil"/>
          <w:between w:val="nil"/>
        </w:pBdr>
        <w:contextualSpacing/>
        <w:rPr>
          <w:highlight w:val="white"/>
        </w:rPr>
      </w:pPr>
    </w:p>
    <w:p w14:paraId="3E05AE95" w14:textId="77777777" w:rsidR="00937864" w:rsidRPr="006F0B69" w:rsidRDefault="00937864" w:rsidP="00D238DA">
      <w:pPr>
        <w:pBdr>
          <w:top w:val="nil"/>
          <w:left w:val="nil"/>
          <w:bottom w:val="nil"/>
          <w:right w:val="nil"/>
          <w:between w:val="nil"/>
        </w:pBdr>
        <w:contextualSpacing/>
      </w:pPr>
      <w:r w:rsidRPr="006F0B69">
        <w:t>Attention à la mention « je me suis inspiré de… » ! Avez-vous gardé le sens des propos, les idées de l’auteur ? L’entièreté, une partie ? Soyez le plus précis et honnête sur ce qui vous revient et ce qui revient à l’auteur.</w:t>
      </w:r>
    </w:p>
    <w:p w14:paraId="7B075521" w14:textId="77777777" w:rsidR="00937864" w:rsidRPr="006F0B69" w:rsidRDefault="00937864" w:rsidP="00D238DA">
      <w:pPr>
        <w:pBdr>
          <w:top w:val="nil"/>
          <w:left w:val="nil"/>
          <w:bottom w:val="nil"/>
          <w:right w:val="nil"/>
          <w:between w:val="nil"/>
        </w:pBdr>
        <w:contextualSpacing/>
      </w:pPr>
    </w:p>
    <w:p w14:paraId="6359CC5F" w14:textId="77777777" w:rsidR="00D238DA" w:rsidRPr="006F0B69" w:rsidRDefault="00D238DA" w:rsidP="00D238DA">
      <w:pPr>
        <w:pBdr>
          <w:top w:val="nil"/>
          <w:left w:val="nil"/>
          <w:bottom w:val="nil"/>
          <w:right w:val="nil"/>
          <w:between w:val="nil"/>
        </w:pBdr>
        <w:rPr>
          <w:color w:val="000080"/>
          <w:sz w:val="18"/>
          <w:szCs w:val="18"/>
        </w:rPr>
      </w:pPr>
      <w:r w:rsidRPr="006F0B69">
        <w:rPr>
          <w:b/>
        </w:rPr>
        <w:t>Exemple</w:t>
      </w:r>
      <w:r w:rsidR="00283D3E" w:rsidRPr="006F0B69">
        <w:rPr>
          <w:b/>
        </w:rPr>
        <w:t xml:space="preserve"> (à partir de la reproduction au point 4.1) </w:t>
      </w:r>
      <w:r w:rsidRPr="006F0B69">
        <w:rPr>
          <w:b/>
        </w:rPr>
        <w:t>:</w:t>
      </w:r>
    </w:p>
    <w:p w14:paraId="07023C3F" w14:textId="77777777" w:rsidR="0009676A" w:rsidRPr="00601D3B" w:rsidRDefault="0009676A" w:rsidP="0009676A">
      <w:pPr>
        <w:pBdr>
          <w:top w:val="nil"/>
          <w:left w:val="nil"/>
          <w:bottom w:val="nil"/>
          <w:right w:val="nil"/>
          <w:between w:val="nil"/>
        </w:pBdr>
        <w:ind w:left="720"/>
        <w:rPr>
          <w:color w:val="002060"/>
        </w:rPr>
      </w:pPr>
      <w:r w:rsidRPr="00601D3B">
        <w:rPr>
          <w:color w:val="002060"/>
        </w:rPr>
        <w:t xml:space="preserve">Jacques </w:t>
      </w:r>
      <w:proofErr w:type="spellStart"/>
      <w:r w:rsidRPr="00601D3B">
        <w:rPr>
          <w:color w:val="002060"/>
        </w:rPr>
        <w:t>Riffault</w:t>
      </w:r>
      <w:proofErr w:type="spellEnd"/>
      <w:r w:rsidRPr="00601D3B">
        <w:rPr>
          <w:color w:val="002060"/>
        </w:rPr>
        <w:t xml:space="preserve"> explique que, pour changer l’écrit professionnel en travail social, il faut tout d’abord arrêter de s’exprimer à la place de la personne et qu’il est important de se recentrer sur elle. Dans le cas contraire, on risque d’être dans l’erreur d’interprétation tout en ne la prenant pas en compte, ce qui est irrespectueux.</w:t>
      </w:r>
      <w:r w:rsidRPr="00601D3B">
        <w:rPr>
          <w:rStyle w:val="Appelnotedebasdep"/>
          <w:rFonts w:asciiTheme="majorHAnsi" w:hAnsiTheme="majorHAnsi" w:cstheme="majorHAnsi"/>
          <w:color w:val="002060"/>
        </w:rPr>
        <w:footnoteReference w:id="2"/>
      </w:r>
    </w:p>
    <w:p w14:paraId="7BCDE74B" w14:textId="77777777" w:rsidR="00555D05" w:rsidRDefault="00AE0D86">
      <w:pPr>
        <w:pStyle w:val="Titre2"/>
        <w:pBdr>
          <w:top w:val="nil"/>
          <w:left w:val="nil"/>
          <w:bottom w:val="nil"/>
          <w:right w:val="nil"/>
          <w:between w:val="nil"/>
        </w:pBdr>
        <w:tabs>
          <w:tab w:val="left" w:pos="3086"/>
        </w:tabs>
        <w:spacing w:line="240" w:lineRule="auto"/>
      </w:pPr>
      <w:bookmarkStart w:id="66" w:name="_Toc19723243"/>
      <w:r>
        <w:t>4.3 Traduire un texte ou un extrait de texte</w:t>
      </w:r>
      <w:bookmarkEnd w:id="66"/>
    </w:p>
    <w:p w14:paraId="252F211B" w14:textId="77777777" w:rsidR="00555D05" w:rsidRDefault="00AE0D86">
      <w:pPr>
        <w:pBdr>
          <w:top w:val="nil"/>
          <w:left w:val="nil"/>
          <w:bottom w:val="nil"/>
          <w:right w:val="nil"/>
          <w:between w:val="nil"/>
        </w:pBdr>
        <w:tabs>
          <w:tab w:val="left" w:pos="3086"/>
        </w:tabs>
        <w:spacing w:after="120" w:line="240" w:lineRule="auto"/>
        <w:rPr>
          <w:highlight w:val="white"/>
        </w:rPr>
      </w:pPr>
      <w:r>
        <w:rPr>
          <w:highlight w:val="white"/>
        </w:rPr>
        <w:t>La traduction d’un texte doit être indiquée clairement, sans équivoque possible, et la source du texte original figurera toujours en note de bas de page, de même que dans la bibliographie. Le texte original peut figurer en annexe ou dans le corps du texte si c’est à propos.</w:t>
      </w:r>
    </w:p>
    <w:p w14:paraId="1C15E233" w14:textId="77777777" w:rsidR="00555D05" w:rsidRDefault="00AE0D86">
      <w:pPr>
        <w:pStyle w:val="Titre2"/>
        <w:pBdr>
          <w:top w:val="nil"/>
          <w:left w:val="nil"/>
          <w:bottom w:val="nil"/>
          <w:right w:val="nil"/>
          <w:between w:val="nil"/>
        </w:pBdr>
        <w:tabs>
          <w:tab w:val="left" w:pos="3086"/>
        </w:tabs>
        <w:spacing w:line="240" w:lineRule="auto"/>
      </w:pPr>
      <w:bookmarkStart w:id="67" w:name="_Toc19723244"/>
      <w:r>
        <w:lastRenderedPageBreak/>
        <w:t>4.4 Insérer des illustrations</w:t>
      </w:r>
      <w:bookmarkEnd w:id="67"/>
    </w:p>
    <w:p w14:paraId="0E938CC1" w14:textId="77777777" w:rsidR="00555D05" w:rsidRDefault="00AE0D86">
      <w:pPr>
        <w:pBdr>
          <w:top w:val="nil"/>
          <w:left w:val="nil"/>
          <w:bottom w:val="nil"/>
          <w:right w:val="nil"/>
          <w:between w:val="nil"/>
        </w:pBdr>
        <w:tabs>
          <w:tab w:val="left" w:pos="3086"/>
        </w:tabs>
        <w:spacing w:after="120" w:line="240" w:lineRule="auto"/>
        <w:rPr>
          <w:highlight w:val="white"/>
        </w:rPr>
      </w:pPr>
      <w:r>
        <w:rPr>
          <w:highlight w:val="white"/>
        </w:rPr>
        <w:t>Même cas de figure si vous insérez dans votre travail des illustrations (tableaux, graphes, images, photos…) : vous devrez indiquer la référence bibliographique de chaque illustration. Une table des illustrations pourra compléter le travail.</w:t>
      </w:r>
    </w:p>
    <w:p w14:paraId="4D8B93DE" w14:textId="77777777" w:rsidR="002D3101" w:rsidRPr="006F0B69" w:rsidRDefault="00995AA2" w:rsidP="002D3101">
      <w:pPr>
        <w:pStyle w:val="Titre2"/>
        <w:pBdr>
          <w:top w:val="nil"/>
          <w:left w:val="nil"/>
          <w:bottom w:val="nil"/>
          <w:right w:val="nil"/>
          <w:between w:val="nil"/>
        </w:pBdr>
        <w:tabs>
          <w:tab w:val="left" w:pos="3086"/>
        </w:tabs>
        <w:spacing w:line="240" w:lineRule="auto"/>
      </w:pPr>
      <w:bookmarkStart w:id="68" w:name="_Toc19723245"/>
      <w:r w:rsidRPr="006F0B69">
        <w:t>4.</w:t>
      </w:r>
      <w:r w:rsidR="002D3101" w:rsidRPr="006F0B69">
        <w:t xml:space="preserve">5 </w:t>
      </w:r>
      <w:r w:rsidR="002D3101" w:rsidRPr="006F0B69">
        <w:rPr>
          <w:color w:val="000000"/>
        </w:rPr>
        <w:t>Ajouter ou supprimer une partie de texte</w:t>
      </w:r>
      <w:bookmarkEnd w:id="68"/>
      <w:r w:rsidR="002D3101" w:rsidRPr="006F0B69">
        <w:t xml:space="preserve"> </w:t>
      </w:r>
    </w:p>
    <w:p w14:paraId="7EB4779F" w14:textId="77777777" w:rsidR="00A13C36" w:rsidRPr="006F0B69" w:rsidRDefault="006F0B69" w:rsidP="002D3101">
      <w:pPr>
        <w:pBdr>
          <w:top w:val="nil"/>
          <w:left w:val="nil"/>
          <w:bottom w:val="nil"/>
          <w:right w:val="nil"/>
          <w:between w:val="nil"/>
        </w:pBdr>
        <w:rPr>
          <w:highlight w:val="green"/>
        </w:rPr>
      </w:pPr>
      <w:r w:rsidRPr="006F0B69">
        <w:t>Il est possible, avec précaution, d’enlever une partie d’un extrait.</w:t>
      </w:r>
    </w:p>
    <w:p w14:paraId="6C5E1601" w14:textId="77777777" w:rsidR="002D3101" w:rsidRPr="006F0B69" w:rsidRDefault="002D3101" w:rsidP="002D3101">
      <w:pPr>
        <w:pBdr>
          <w:top w:val="nil"/>
          <w:left w:val="nil"/>
          <w:bottom w:val="nil"/>
          <w:right w:val="nil"/>
          <w:between w:val="nil"/>
        </w:pBdr>
        <w:rPr>
          <w:color w:val="000080"/>
          <w:sz w:val="18"/>
          <w:szCs w:val="18"/>
        </w:rPr>
      </w:pPr>
      <w:r w:rsidRPr="006F0B69">
        <w:rPr>
          <w:b/>
        </w:rPr>
        <w:t>Exemple :</w:t>
      </w:r>
    </w:p>
    <w:p w14:paraId="707F1F51" w14:textId="77777777" w:rsidR="002D3101" w:rsidRPr="00601D3B" w:rsidRDefault="002D3101" w:rsidP="002D3101">
      <w:pPr>
        <w:pBdr>
          <w:top w:val="nil"/>
          <w:left w:val="nil"/>
          <w:bottom w:val="nil"/>
          <w:right w:val="nil"/>
          <w:between w:val="nil"/>
        </w:pBdr>
        <w:contextualSpacing/>
        <w:rPr>
          <w:color w:val="002060"/>
        </w:rPr>
      </w:pPr>
      <w:r w:rsidRPr="006F0B69">
        <w:rPr>
          <w:color w:val="1F497D" w:themeColor="text2"/>
        </w:rPr>
        <w:tab/>
      </w:r>
      <w:r w:rsidRPr="00601D3B">
        <w:rPr>
          <w:color w:val="002060"/>
        </w:rPr>
        <w:t>« </w:t>
      </w:r>
      <w:r w:rsidRPr="00601D3B">
        <w:rPr>
          <w:i/>
          <w:color w:val="002060"/>
        </w:rPr>
        <w:t>Il [le garçon de la voisine] est sorti de la maison en furie…</w:t>
      </w:r>
      <w:r w:rsidRPr="00601D3B">
        <w:rPr>
          <w:color w:val="002060"/>
        </w:rPr>
        <w:t xml:space="preserve"> » </w:t>
      </w:r>
    </w:p>
    <w:p w14:paraId="57E16979" w14:textId="77777777" w:rsidR="002D3101" w:rsidRPr="00601D3B" w:rsidRDefault="002D3101" w:rsidP="002D3101">
      <w:pPr>
        <w:pBdr>
          <w:top w:val="nil"/>
          <w:left w:val="nil"/>
          <w:bottom w:val="nil"/>
          <w:right w:val="nil"/>
          <w:between w:val="nil"/>
        </w:pBdr>
        <w:contextualSpacing/>
        <w:rPr>
          <w:color w:val="002060"/>
        </w:rPr>
      </w:pPr>
      <w:r w:rsidRPr="00601D3B">
        <w:rPr>
          <w:color w:val="002060"/>
        </w:rPr>
        <w:sym w:font="Wingdings" w:char="F0E0"/>
      </w:r>
      <w:r w:rsidRPr="00601D3B">
        <w:rPr>
          <w:color w:val="002060"/>
        </w:rPr>
        <w:t xml:space="preserve"> Dans ce cas, il était craint que le lecteur ne comprenne pas que « il » faisait référence (sans doute dans un extrait plus haut non cité de l’ouvrage) au garçon de la voisine.</w:t>
      </w:r>
    </w:p>
    <w:p w14:paraId="7D983B51" w14:textId="77777777" w:rsidR="002D3101" w:rsidRPr="00601D3B" w:rsidRDefault="002D3101" w:rsidP="002D3101">
      <w:pPr>
        <w:pBdr>
          <w:top w:val="nil"/>
          <w:left w:val="nil"/>
          <w:bottom w:val="nil"/>
          <w:right w:val="nil"/>
          <w:between w:val="nil"/>
        </w:pBdr>
        <w:ind w:firstLine="720"/>
        <w:rPr>
          <w:color w:val="002060"/>
        </w:rPr>
      </w:pPr>
      <w:r w:rsidRPr="00601D3B">
        <w:rPr>
          <w:color w:val="002060"/>
        </w:rPr>
        <w:t>« </w:t>
      </w:r>
      <w:r w:rsidRPr="00601D3B">
        <w:rPr>
          <w:i/>
          <w:color w:val="002060"/>
        </w:rPr>
        <w:t>Christophe Colomb découvrit alors l’Amérique [mais il ne le savait pas encore] en 1492…</w:t>
      </w:r>
      <w:r w:rsidRPr="00601D3B">
        <w:rPr>
          <w:color w:val="002060"/>
        </w:rPr>
        <w:t> »</w:t>
      </w:r>
    </w:p>
    <w:p w14:paraId="54289600" w14:textId="77777777" w:rsidR="002D3101" w:rsidRPr="006F0B69" w:rsidRDefault="002D3101" w:rsidP="002D3101">
      <w:pPr>
        <w:pBdr>
          <w:top w:val="nil"/>
          <w:left w:val="nil"/>
          <w:bottom w:val="nil"/>
          <w:right w:val="nil"/>
          <w:between w:val="nil"/>
        </w:pBdr>
        <w:contextualSpacing/>
      </w:pPr>
    </w:p>
    <w:p w14:paraId="340F5657" w14:textId="77777777" w:rsidR="002D3101" w:rsidRPr="006F0B69" w:rsidRDefault="002D3101" w:rsidP="002D3101">
      <w:pPr>
        <w:pBdr>
          <w:top w:val="nil"/>
          <w:left w:val="nil"/>
          <w:bottom w:val="nil"/>
          <w:right w:val="nil"/>
          <w:between w:val="nil"/>
        </w:pBdr>
        <w:contextualSpacing/>
      </w:pPr>
      <w:r w:rsidRPr="006F0B69">
        <w:t xml:space="preserve">Si une partie de phrase(s) (au début, à l’intérieur ou à la fin) n’est pas nécessaire pour la compréhension d’un long extrait, il est possible de l’enlever et de la remplacer par des points de suspension entre crochets […]. Attention de ne pas en abuser et de </w:t>
      </w:r>
      <w:r w:rsidR="006F0B69" w:rsidRPr="006F0B69">
        <w:t xml:space="preserve">ne pas </w:t>
      </w:r>
      <w:r w:rsidRPr="006F0B69">
        <w:t>dénaturer le propos de l’auteur. Cela doit uniquement faciliter la lecture de l’extrait.</w:t>
      </w:r>
    </w:p>
    <w:p w14:paraId="4B70275D" w14:textId="77777777" w:rsidR="002D3101" w:rsidRPr="006F0B69" w:rsidRDefault="002D3101" w:rsidP="002D3101">
      <w:pPr>
        <w:pBdr>
          <w:top w:val="nil"/>
          <w:left w:val="nil"/>
          <w:bottom w:val="nil"/>
          <w:right w:val="nil"/>
          <w:between w:val="nil"/>
        </w:pBdr>
        <w:rPr>
          <w:b/>
        </w:rPr>
      </w:pPr>
      <w:r w:rsidRPr="006F0B69">
        <w:rPr>
          <w:b/>
        </w:rPr>
        <w:t>Exemple :</w:t>
      </w:r>
    </w:p>
    <w:p w14:paraId="28A2F9DF" w14:textId="77777777" w:rsidR="002D3101" w:rsidRPr="00601D3B" w:rsidRDefault="002D3101" w:rsidP="002D3101">
      <w:pPr>
        <w:pBdr>
          <w:top w:val="nil"/>
          <w:left w:val="nil"/>
          <w:bottom w:val="nil"/>
          <w:right w:val="nil"/>
          <w:between w:val="nil"/>
        </w:pBdr>
        <w:ind w:left="720"/>
        <w:rPr>
          <w:rFonts w:asciiTheme="majorHAnsi" w:hAnsiTheme="majorHAnsi" w:cstheme="majorHAnsi"/>
          <w:color w:val="002060"/>
        </w:rPr>
      </w:pPr>
      <w:r w:rsidRPr="00601D3B">
        <w:rPr>
          <w:color w:val="002060"/>
        </w:rPr>
        <w:t xml:space="preserve">Comme le précise Jacques </w:t>
      </w:r>
      <w:proofErr w:type="spellStart"/>
      <w:r w:rsidRPr="00601D3B">
        <w:rPr>
          <w:color w:val="002060"/>
        </w:rPr>
        <w:t>Riffault</w:t>
      </w:r>
      <w:proofErr w:type="spellEnd"/>
      <w:r w:rsidRPr="00601D3B">
        <w:rPr>
          <w:color w:val="002060"/>
        </w:rPr>
        <w:t xml:space="preserve"> à propos de changements souhaités dans l’écrit professionnel en travail social ? « </w:t>
      </w:r>
      <w:r w:rsidRPr="00601D3B">
        <w:rPr>
          <w:i/>
          <w:color w:val="002060"/>
        </w:rPr>
        <w:t xml:space="preserve">En premier lieu, remettre le sujet au centre, comme on le dit, suppose de cesser de vouloir dire à sa place qui il est, de quoi il souffre, et ce qui est bon pour lui. Une telle logique, non seulement ne respecte pas la personne, mais en plus </w:t>
      </w:r>
      <w:proofErr w:type="spellStart"/>
      <w:r w:rsidRPr="00601D3B">
        <w:rPr>
          <w:i/>
          <w:color w:val="002060"/>
        </w:rPr>
        <w:t>a</w:t>
      </w:r>
      <w:proofErr w:type="spellEnd"/>
      <w:r w:rsidRPr="00601D3B">
        <w:rPr>
          <w:i/>
          <w:color w:val="002060"/>
        </w:rPr>
        <w:t xml:space="preserve"> toutes les chances de se tromper</w:t>
      </w:r>
      <w:proofErr w:type="gramStart"/>
      <w:r w:rsidRPr="00601D3B">
        <w:rPr>
          <w:color w:val="002060"/>
        </w:rPr>
        <w:t>.</w:t>
      </w:r>
      <w:r w:rsidRPr="00601D3B">
        <w:rPr>
          <w:rFonts w:asciiTheme="majorHAnsi" w:hAnsiTheme="majorHAnsi" w:cstheme="majorHAnsi"/>
          <w:color w:val="002060"/>
        </w:rPr>
        <w:t>»</w:t>
      </w:r>
      <w:proofErr w:type="gramEnd"/>
      <w:r w:rsidRPr="00601D3B">
        <w:rPr>
          <w:rStyle w:val="Appelnotedebasdep"/>
          <w:rFonts w:asciiTheme="majorHAnsi" w:hAnsiTheme="majorHAnsi" w:cstheme="majorHAnsi"/>
          <w:color w:val="002060"/>
        </w:rPr>
        <w:footnoteReference w:id="3"/>
      </w:r>
    </w:p>
    <w:p w14:paraId="0F58A6BF" w14:textId="77777777" w:rsidR="002D3101" w:rsidRPr="00601D3B" w:rsidRDefault="002D3101" w:rsidP="002D3101">
      <w:pPr>
        <w:pBdr>
          <w:top w:val="nil"/>
          <w:left w:val="nil"/>
          <w:bottom w:val="nil"/>
          <w:right w:val="nil"/>
          <w:between w:val="nil"/>
        </w:pBdr>
        <w:ind w:firstLine="720"/>
        <w:rPr>
          <w:color w:val="002060"/>
        </w:rPr>
      </w:pPr>
      <w:proofErr w:type="gramStart"/>
      <w:r w:rsidRPr="00601D3B">
        <w:rPr>
          <w:color w:val="002060"/>
        </w:rPr>
        <w:t>devient</w:t>
      </w:r>
      <w:proofErr w:type="gramEnd"/>
      <w:r w:rsidRPr="00601D3B">
        <w:rPr>
          <w:color w:val="002060"/>
        </w:rPr>
        <w:t>…</w:t>
      </w:r>
    </w:p>
    <w:p w14:paraId="5701B2D8" w14:textId="77777777" w:rsidR="002D3101" w:rsidRPr="00601D3B" w:rsidRDefault="002D3101" w:rsidP="002D3101">
      <w:pPr>
        <w:pBdr>
          <w:top w:val="nil"/>
          <w:left w:val="nil"/>
          <w:bottom w:val="nil"/>
          <w:right w:val="nil"/>
          <w:between w:val="nil"/>
        </w:pBdr>
        <w:ind w:left="720"/>
        <w:rPr>
          <w:color w:val="002060"/>
        </w:rPr>
      </w:pPr>
      <w:r w:rsidRPr="00601D3B">
        <w:rPr>
          <w:color w:val="002060"/>
        </w:rPr>
        <w:t xml:space="preserve">Comme le précise Jacques </w:t>
      </w:r>
      <w:proofErr w:type="spellStart"/>
      <w:r w:rsidRPr="00601D3B">
        <w:rPr>
          <w:color w:val="002060"/>
        </w:rPr>
        <w:t>Riffault</w:t>
      </w:r>
      <w:proofErr w:type="spellEnd"/>
      <w:r w:rsidRPr="00601D3B">
        <w:rPr>
          <w:color w:val="002060"/>
        </w:rPr>
        <w:t xml:space="preserve"> à propos de changements souhaités dans l’écrit professionnel en travail social ? « </w:t>
      </w:r>
      <w:r w:rsidRPr="00601D3B">
        <w:rPr>
          <w:i/>
          <w:color w:val="002060"/>
        </w:rPr>
        <w:t xml:space="preserve">[…] remettre le sujet au centre […] suppose de cesser de vouloir dire à sa place qui il est, de quoi il souffre, et ce qui est bon pour lui. Une telle logique, non seulement ne respecte pas la personne, mais en plus </w:t>
      </w:r>
      <w:proofErr w:type="spellStart"/>
      <w:r w:rsidRPr="00601D3B">
        <w:rPr>
          <w:i/>
          <w:color w:val="002060"/>
        </w:rPr>
        <w:t>a</w:t>
      </w:r>
      <w:proofErr w:type="spellEnd"/>
      <w:r w:rsidRPr="00601D3B">
        <w:rPr>
          <w:i/>
          <w:color w:val="002060"/>
        </w:rPr>
        <w:t xml:space="preserve"> toutes les chances de se tromper</w:t>
      </w:r>
      <w:proofErr w:type="gramStart"/>
      <w:r w:rsidRPr="00601D3B">
        <w:rPr>
          <w:color w:val="002060"/>
        </w:rPr>
        <w:t>.</w:t>
      </w:r>
      <w:r w:rsidRPr="00601D3B">
        <w:rPr>
          <w:rFonts w:asciiTheme="majorHAnsi" w:hAnsiTheme="majorHAnsi" w:cstheme="majorHAnsi"/>
          <w:color w:val="002060"/>
        </w:rPr>
        <w:t>»</w:t>
      </w:r>
      <w:proofErr w:type="gramEnd"/>
      <w:r w:rsidRPr="00601D3B">
        <w:rPr>
          <w:rStyle w:val="Appelnotedebasdep"/>
          <w:rFonts w:asciiTheme="majorHAnsi" w:hAnsiTheme="majorHAnsi" w:cstheme="majorHAnsi"/>
          <w:color w:val="002060"/>
        </w:rPr>
        <w:footnoteReference w:id="4"/>
      </w:r>
    </w:p>
    <w:p w14:paraId="7736F0EA" w14:textId="77777777" w:rsidR="00555D05" w:rsidRDefault="00AE0D86">
      <w:pPr>
        <w:pStyle w:val="Titre2"/>
        <w:pBdr>
          <w:top w:val="nil"/>
          <w:left w:val="nil"/>
          <w:bottom w:val="nil"/>
          <w:right w:val="nil"/>
          <w:between w:val="nil"/>
        </w:pBdr>
        <w:tabs>
          <w:tab w:val="left" w:pos="3086"/>
        </w:tabs>
        <w:spacing w:line="240" w:lineRule="auto"/>
      </w:pPr>
      <w:bookmarkStart w:id="69" w:name="_Toc19723246"/>
      <w:r>
        <w:t>4.</w:t>
      </w:r>
      <w:r w:rsidR="002D3101" w:rsidRPr="006F0B69">
        <w:t>6</w:t>
      </w:r>
      <w:r>
        <w:t xml:space="preserve"> Notion de “notoriété publique”</w:t>
      </w:r>
      <w:bookmarkEnd w:id="69"/>
    </w:p>
    <w:p w14:paraId="11C54928" w14:textId="77777777" w:rsidR="00A13C36" w:rsidRDefault="00AE0D86">
      <w:pPr>
        <w:pBdr>
          <w:top w:val="nil"/>
          <w:left w:val="nil"/>
          <w:bottom w:val="nil"/>
          <w:right w:val="nil"/>
          <w:between w:val="nil"/>
        </w:pBdr>
        <w:tabs>
          <w:tab w:val="left" w:pos="3086"/>
        </w:tabs>
        <w:spacing w:after="120" w:line="240" w:lineRule="auto"/>
        <w:rPr>
          <w:highlight w:val="white"/>
        </w:rPr>
      </w:pPr>
      <w:r>
        <w:rPr>
          <w:highlight w:val="white"/>
        </w:rPr>
        <w:t>La notoriété publique couvre des faits connus de tous, et qui sont publiés dans bon nombre de sources différentes. Il n’y a alors pas lieu de citer l’information originale.</w:t>
      </w:r>
    </w:p>
    <w:p w14:paraId="589438A7" w14:textId="77777777" w:rsidR="00A13C36" w:rsidRPr="006F0B69" w:rsidRDefault="00A13C36" w:rsidP="00A13C36">
      <w:pPr>
        <w:pBdr>
          <w:top w:val="nil"/>
          <w:left w:val="nil"/>
          <w:bottom w:val="nil"/>
          <w:right w:val="nil"/>
          <w:between w:val="nil"/>
        </w:pBdr>
        <w:rPr>
          <w:b/>
        </w:rPr>
      </w:pPr>
      <w:r w:rsidRPr="006F0B69">
        <w:rPr>
          <w:b/>
        </w:rPr>
        <w:t>Exemples :</w:t>
      </w:r>
    </w:p>
    <w:p w14:paraId="494E568E" w14:textId="77777777" w:rsidR="006F0B69" w:rsidRPr="00601D3B" w:rsidRDefault="006F0B69">
      <w:pPr>
        <w:pBdr>
          <w:top w:val="nil"/>
          <w:left w:val="nil"/>
          <w:bottom w:val="nil"/>
          <w:right w:val="nil"/>
          <w:between w:val="nil"/>
        </w:pBdr>
        <w:tabs>
          <w:tab w:val="left" w:pos="3086"/>
        </w:tabs>
        <w:spacing w:after="120" w:line="240" w:lineRule="auto"/>
        <w:rPr>
          <w:color w:val="002060"/>
        </w:rPr>
      </w:pPr>
      <w:r w:rsidRPr="00601D3B">
        <w:rPr>
          <w:color w:val="002060"/>
        </w:rPr>
        <w:t>La terre est ronde</w:t>
      </w:r>
      <w:r w:rsidR="00297DE8" w:rsidRPr="00601D3B">
        <w:rPr>
          <w:color w:val="002060"/>
        </w:rPr>
        <w:t xml:space="preserve">. </w:t>
      </w:r>
      <w:r w:rsidRPr="00601D3B">
        <w:rPr>
          <w:color w:val="002060"/>
        </w:rPr>
        <w:t>Christophe Colomb a découvert l’Amérique en 1492.</w:t>
      </w:r>
    </w:p>
    <w:p w14:paraId="5D5B510A" w14:textId="77777777" w:rsidR="00555D05" w:rsidRDefault="00AE0D86">
      <w:pPr>
        <w:pStyle w:val="Titre1"/>
        <w:pBdr>
          <w:top w:val="nil"/>
          <w:left w:val="nil"/>
          <w:bottom w:val="nil"/>
          <w:right w:val="nil"/>
          <w:between w:val="nil"/>
        </w:pBdr>
        <w:rPr>
          <w:color w:val="280099"/>
          <w:sz w:val="28"/>
          <w:szCs w:val="28"/>
        </w:rPr>
      </w:pPr>
      <w:bookmarkStart w:id="70" w:name="_brt909esatap" w:colFirst="0" w:colLast="0"/>
      <w:bookmarkStart w:id="71" w:name="_438xag534jtn" w:colFirst="0" w:colLast="0"/>
      <w:bookmarkEnd w:id="70"/>
      <w:bookmarkEnd w:id="71"/>
      <w:r>
        <w:br w:type="page"/>
      </w:r>
      <w:bookmarkStart w:id="72" w:name="_Toc19723247"/>
      <w:r>
        <w:lastRenderedPageBreak/>
        <w:t>5 Classer la liste de références bibliographiques</w:t>
      </w:r>
      <w:bookmarkEnd w:id="72"/>
    </w:p>
    <w:p w14:paraId="1340C31A" w14:textId="77777777" w:rsidR="00555D05" w:rsidRDefault="00AE0D86">
      <w:pPr>
        <w:pBdr>
          <w:top w:val="nil"/>
          <w:left w:val="nil"/>
          <w:bottom w:val="nil"/>
          <w:right w:val="nil"/>
          <w:between w:val="nil"/>
        </w:pBdr>
        <w:rPr>
          <w:b/>
          <w:color w:val="280099"/>
        </w:rPr>
      </w:pPr>
      <w:r>
        <w:t xml:space="preserve">Il existe plusieurs possibilités de classement. L’une ou l’autre </w:t>
      </w:r>
      <w:r>
        <w:rPr>
          <w:u w:val="single"/>
        </w:rPr>
        <w:t>doit</w:t>
      </w:r>
      <w:r>
        <w:t xml:space="preserve"> être utilisée.</w:t>
      </w:r>
    </w:p>
    <w:p w14:paraId="36898773" w14:textId="77777777" w:rsidR="00555D05" w:rsidRDefault="00AE0D86">
      <w:pPr>
        <w:pStyle w:val="Titre2"/>
        <w:pBdr>
          <w:top w:val="nil"/>
          <w:left w:val="nil"/>
          <w:bottom w:val="nil"/>
          <w:right w:val="nil"/>
          <w:between w:val="nil"/>
        </w:pBdr>
      </w:pPr>
      <w:bookmarkStart w:id="73" w:name="_Toc19723248"/>
      <w:r>
        <w:t>5.1 Classement alphabétique par auteur (méthode classique)</w:t>
      </w:r>
      <w:bookmarkEnd w:id="73"/>
    </w:p>
    <w:p w14:paraId="551E19CC" w14:textId="77777777" w:rsidR="00555D05" w:rsidRDefault="00AE0D86">
      <w:pPr>
        <w:pBdr>
          <w:top w:val="nil"/>
          <w:left w:val="nil"/>
          <w:bottom w:val="nil"/>
          <w:right w:val="nil"/>
          <w:between w:val="nil"/>
        </w:pBdr>
        <w:rPr>
          <w:color w:val="000000"/>
        </w:rPr>
      </w:pPr>
      <w:r>
        <w:rPr>
          <w:color w:val="000000"/>
        </w:rPr>
        <w:t>Les documents consultés sont simplement classés par ordre alphabétique des auteurs (ou, à défaut, l'ordre alphabétique des titres).</w:t>
      </w:r>
    </w:p>
    <w:p w14:paraId="7ED08AD6" w14:textId="77777777" w:rsidR="00555D05" w:rsidRDefault="00AE0D86">
      <w:pPr>
        <w:pBdr>
          <w:top w:val="nil"/>
          <w:left w:val="nil"/>
          <w:bottom w:val="nil"/>
          <w:right w:val="nil"/>
          <w:between w:val="nil"/>
        </w:pBdr>
      </w:pPr>
      <w:r>
        <w:rPr>
          <w:color w:val="000000"/>
        </w:rPr>
        <w:t>Cette méthode a le mérite d'être simple, mais au vu du nombre de supports ou de types de documents de plus en plus référencés dans les travaux, il nous semble que la méthode présentée ci-après apporte une clarté certaine à la bibliographie d'un travail.</w:t>
      </w:r>
    </w:p>
    <w:p w14:paraId="216B2AE1" w14:textId="77777777" w:rsidR="00555D05" w:rsidRDefault="00AE0D86">
      <w:pPr>
        <w:pStyle w:val="Titre2"/>
        <w:pBdr>
          <w:top w:val="nil"/>
          <w:left w:val="nil"/>
          <w:bottom w:val="nil"/>
          <w:right w:val="nil"/>
          <w:between w:val="nil"/>
        </w:pBdr>
      </w:pPr>
      <w:bookmarkStart w:id="74" w:name="_Toc19723249"/>
      <w:r>
        <w:t>5.2 Classement par type de documents et auteur</w:t>
      </w:r>
      <w:bookmarkEnd w:id="74"/>
    </w:p>
    <w:p w14:paraId="2758CC63" w14:textId="77777777" w:rsidR="00555D05" w:rsidRDefault="00AE0D86">
      <w:pPr>
        <w:pBdr>
          <w:top w:val="nil"/>
          <w:left w:val="nil"/>
          <w:bottom w:val="nil"/>
          <w:right w:val="nil"/>
          <w:between w:val="nil"/>
        </w:pBdr>
        <w:rPr>
          <w:color w:val="000000"/>
        </w:rPr>
      </w:pPr>
      <w:r>
        <w:rPr>
          <w:color w:val="000000"/>
        </w:rPr>
        <w:t xml:space="preserve">Les documents sont dans </w:t>
      </w:r>
      <w:proofErr w:type="gramStart"/>
      <w:r>
        <w:rPr>
          <w:color w:val="000000"/>
        </w:rPr>
        <w:t>un premier temps regroupés</w:t>
      </w:r>
      <w:proofErr w:type="gramEnd"/>
      <w:r>
        <w:rPr>
          <w:color w:val="000000"/>
        </w:rPr>
        <w:t xml:space="preserve"> par type de documents (monographies, articles de </w:t>
      </w:r>
      <w:r w:rsidRPr="006F0B69">
        <w:rPr>
          <w:color w:val="000000"/>
        </w:rPr>
        <w:t>périodiques</w:t>
      </w:r>
      <w:r w:rsidR="00A72475" w:rsidRPr="006F0B69">
        <w:rPr>
          <w:color w:val="000000"/>
        </w:rPr>
        <w:t xml:space="preserve">, sites, textes légaux, </w:t>
      </w:r>
      <w:r w:rsidRPr="006F0B69">
        <w:rPr>
          <w:color w:val="000000"/>
        </w:rPr>
        <w:t>...)</w:t>
      </w:r>
      <w:r>
        <w:rPr>
          <w:color w:val="000000"/>
        </w:rPr>
        <w:t xml:space="preserve"> et ensuite classés par ordre alphabétique des auteurs (ou, à défaut, l'ordre alphabétique des titres).</w:t>
      </w:r>
    </w:p>
    <w:p w14:paraId="14A5B2DB" w14:textId="77777777" w:rsidR="00555D05" w:rsidRDefault="00AE0D86">
      <w:pPr>
        <w:pBdr>
          <w:top w:val="nil"/>
          <w:left w:val="nil"/>
          <w:bottom w:val="nil"/>
          <w:right w:val="nil"/>
          <w:between w:val="nil"/>
        </w:pBdr>
        <w:rPr>
          <w:color w:val="000000"/>
        </w:rPr>
      </w:pPr>
      <w:r>
        <w:rPr>
          <w:color w:val="000000"/>
        </w:rPr>
        <w:t>Cette méthode a l'avantage de clarifier la lecture des références bibliographiques.</w:t>
      </w:r>
    </w:p>
    <w:p w14:paraId="33CB3A93" w14:textId="77777777" w:rsidR="00555D05" w:rsidRDefault="00AE0D86">
      <w:pPr>
        <w:pStyle w:val="Titre2"/>
        <w:pBdr>
          <w:top w:val="nil"/>
          <w:left w:val="nil"/>
          <w:bottom w:val="nil"/>
          <w:right w:val="nil"/>
          <w:between w:val="nil"/>
        </w:pBdr>
      </w:pPr>
      <w:bookmarkStart w:id="75" w:name="_Toc19723250"/>
      <w:r>
        <w:t>5.3 Classement par thématiques</w:t>
      </w:r>
      <w:bookmarkEnd w:id="75"/>
      <w:r>
        <w:t xml:space="preserve"> </w:t>
      </w:r>
    </w:p>
    <w:p w14:paraId="1692EA07" w14:textId="77777777" w:rsidR="00555D05" w:rsidRDefault="00AE0D86">
      <w:pPr>
        <w:pBdr>
          <w:top w:val="nil"/>
          <w:left w:val="nil"/>
          <w:bottom w:val="nil"/>
          <w:right w:val="nil"/>
          <w:between w:val="nil"/>
        </w:pBdr>
      </w:pPr>
      <w:r>
        <w:t xml:space="preserve">Il n’est pas rare qu’un document aborde </w:t>
      </w:r>
      <w:proofErr w:type="gramStart"/>
      <w:r>
        <w:t>différentes thématiques professionnelle</w:t>
      </w:r>
      <w:proofErr w:type="gramEnd"/>
      <w:r>
        <w:t xml:space="preserve">, et il est dès lors possible d’organiser ses références en fonction des sujets professionnels. Au sein de chaque sujet, un sous-classement par auteur, ou le classement par type de documents et auteur reste de mise. </w:t>
      </w:r>
    </w:p>
    <w:p w14:paraId="1D28D31B" w14:textId="77777777" w:rsidR="00555D05" w:rsidRDefault="00555D05">
      <w:pPr>
        <w:pStyle w:val="Titre1"/>
        <w:pBdr>
          <w:top w:val="nil"/>
          <w:left w:val="nil"/>
          <w:bottom w:val="nil"/>
          <w:right w:val="nil"/>
          <w:between w:val="nil"/>
        </w:pBdr>
      </w:pPr>
      <w:bookmarkStart w:id="76" w:name="_5l86kzx1ihhb" w:colFirst="0" w:colLast="0"/>
      <w:bookmarkEnd w:id="76"/>
    </w:p>
    <w:p w14:paraId="42376E01" w14:textId="77777777" w:rsidR="00555D05" w:rsidRDefault="00AE0D86">
      <w:pPr>
        <w:pStyle w:val="Titre1"/>
        <w:pBdr>
          <w:top w:val="nil"/>
          <w:left w:val="nil"/>
          <w:bottom w:val="nil"/>
          <w:right w:val="nil"/>
          <w:between w:val="nil"/>
        </w:pBdr>
      </w:pPr>
      <w:bookmarkStart w:id="77" w:name="_gjl4offmfxr4" w:colFirst="0" w:colLast="0"/>
      <w:bookmarkEnd w:id="77"/>
      <w:r>
        <w:br w:type="page"/>
      </w:r>
    </w:p>
    <w:p w14:paraId="6383E2DE" w14:textId="77777777" w:rsidR="00555D05" w:rsidRDefault="00AE0D86">
      <w:pPr>
        <w:pStyle w:val="Titre1"/>
        <w:pBdr>
          <w:top w:val="nil"/>
          <w:left w:val="nil"/>
          <w:bottom w:val="nil"/>
          <w:right w:val="nil"/>
          <w:between w:val="nil"/>
        </w:pBdr>
      </w:pPr>
      <w:bookmarkStart w:id="78" w:name="_Toc19723251"/>
      <w:r>
        <w:lastRenderedPageBreak/>
        <w:t>6 Commenter les références bibliographiques</w:t>
      </w:r>
      <w:bookmarkEnd w:id="78"/>
    </w:p>
    <w:p w14:paraId="55A35BED" w14:textId="77777777" w:rsidR="00555D05" w:rsidRPr="00FD5192" w:rsidRDefault="00AE0D86">
      <w:pPr>
        <w:pBdr>
          <w:top w:val="nil"/>
          <w:left w:val="nil"/>
          <w:bottom w:val="nil"/>
          <w:right w:val="nil"/>
          <w:between w:val="nil"/>
        </w:pBdr>
      </w:pPr>
      <w:r>
        <w:t xml:space="preserve">Dans le cadre de plusieurs activités </w:t>
      </w:r>
      <w:r w:rsidRPr="00FD5192">
        <w:t>d’apprentissage, parmi lesquelles :</w:t>
      </w:r>
    </w:p>
    <w:p w14:paraId="770A87E8" w14:textId="77777777" w:rsidR="00555D05" w:rsidRPr="00FD5192" w:rsidRDefault="00AE0D86">
      <w:pPr>
        <w:numPr>
          <w:ilvl w:val="0"/>
          <w:numId w:val="12"/>
        </w:numPr>
        <w:pBdr>
          <w:top w:val="nil"/>
          <w:left w:val="nil"/>
          <w:bottom w:val="nil"/>
          <w:right w:val="nil"/>
          <w:between w:val="nil"/>
        </w:pBdr>
        <w:spacing w:before="0"/>
        <w:ind w:hanging="360"/>
      </w:pPr>
      <w:proofErr w:type="gramStart"/>
      <w:r w:rsidRPr="00FD5192">
        <w:t>l'étude</w:t>
      </w:r>
      <w:proofErr w:type="gramEnd"/>
      <w:r w:rsidRPr="00FD5192">
        <w:t xml:space="preserve"> de faisabilité réalisée en fin de Bloc 2</w:t>
      </w:r>
      <w:r w:rsidR="00FD5192">
        <w:t xml:space="preserve"> BD</w:t>
      </w:r>
      <w:r w:rsidRPr="00FD5192">
        <w:t>,</w:t>
      </w:r>
    </w:p>
    <w:p w14:paraId="6A0CD64D" w14:textId="77777777" w:rsidR="00555D05" w:rsidRPr="00FD5192" w:rsidRDefault="00AE0D86">
      <w:pPr>
        <w:numPr>
          <w:ilvl w:val="0"/>
          <w:numId w:val="12"/>
        </w:numPr>
        <w:pBdr>
          <w:top w:val="nil"/>
          <w:left w:val="nil"/>
          <w:bottom w:val="nil"/>
          <w:right w:val="nil"/>
          <w:between w:val="nil"/>
        </w:pBdr>
        <w:ind w:hanging="360"/>
        <w:contextualSpacing/>
      </w:pPr>
      <w:proofErr w:type="gramStart"/>
      <w:r w:rsidRPr="00FD5192">
        <w:t>le</w:t>
      </w:r>
      <w:proofErr w:type="gramEnd"/>
      <w:r w:rsidRPr="00FD5192">
        <w:t xml:space="preserve"> rapport de stage</w:t>
      </w:r>
      <w:r w:rsidR="00FD5192">
        <w:t xml:space="preserve"> BD</w:t>
      </w:r>
    </w:p>
    <w:p w14:paraId="09862E1B" w14:textId="1941A9FA" w:rsidR="00555D05" w:rsidRDefault="00C01C14">
      <w:pPr>
        <w:numPr>
          <w:ilvl w:val="0"/>
          <w:numId w:val="12"/>
        </w:numPr>
        <w:pBdr>
          <w:top w:val="nil"/>
          <w:left w:val="nil"/>
          <w:bottom w:val="nil"/>
          <w:right w:val="nil"/>
          <w:between w:val="nil"/>
        </w:pBdr>
        <w:ind w:hanging="360"/>
        <w:contextualSpacing/>
      </w:pPr>
      <w:proofErr w:type="gramStart"/>
      <w:r>
        <w:t>le</w:t>
      </w:r>
      <w:proofErr w:type="gramEnd"/>
      <w:r w:rsidRPr="00FD5192">
        <w:t xml:space="preserve"> </w:t>
      </w:r>
      <w:r w:rsidR="00AE0D86" w:rsidRPr="00FD5192">
        <w:t>travail de fin d'études</w:t>
      </w:r>
      <w:r w:rsidR="00FD5192">
        <w:t xml:space="preserve"> BD</w:t>
      </w:r>
    </w:p>
    <w:p w14:paraId="7BA36506" w14:textId="77777777" w:rsidR="00FD5192" w:rsidRPr="00FD5192" w:rsidRDefault="00FD5192">
      <w:pPr>
        <w:numPr>
          <w:ilvl w:val="0"/>
          <w:numId w:val="12"/>
        </w:numPr>
        <w:pBdr>
          <w:top w:val="nil"/>
          <w:left w:val="nil"/>
          <w:bottom w:val="nil"/>
          <w:right w:val="nil"/>
          <w:between w:val="nil"/>
        </w:pBdr>
        <w:ind w:hanging="360"/>
        <w:contextualSpacing/>
      </w:pPr>
      <w:proofErr w:type="gramStart"/>
      <w:r>
        <w:t>l’activité</w:t>
      </w:r>
      <w:proofErr w:type="gramEnd"/>
      <w:r>
        <w:t xml:space="preserve"> d’apprentissage « Travaux dirigés » de Bloc 1 AS.</w:t>
      </w:r>
    </w:p>
    <w:p w14:paraId="46677F41" w14:textId="77777777" w:rsidR="00555D05" w:rsidRDefault="00AE0D86">
      <w:pPr>
        <w:pBdr>
          <w:top w:val="nil"/>
          <w:left w:val="nil"/>
          <w:bottom w:val="nil"/>
          <w:right w:val="nil"/>
          <w:between w:val="nil"/>
        </w:pBdr>
      </w:pPr>
      <w:proofErr w:type="gramStart"/>
      <w:r>
        <w:t>il</w:t>
      </w:r>
      <w:proofErr w:type="gramEnd"/>
      <w:r>
        <w:t xml:space="preserve"> vous est demandé de</w:t>
      </w:r>
      <w:r>
        <w:rPr>
          <w:b/>
        </w:rPr>
        <w:t xml:space="preserve"> commenter</w:t>
      </w:r>
      <w:r>
        <w:t xml:space="preserve"> vos références.</w:t>
      </w:r>
    </w:p>
    <w:p w14:paraId="0B89C5FF" w14:textId="77777777" w:rsidR="00555D05" w:rsidRDefault="00AE0D86">
      <w:pPr>
        <w:pBdr>
          <w:top w:val="nil"/>
          <w:left w:val="nil"/>
          <w:bottom w:val="nil"/>
          <w:right w:val="nil"/>
          <w:between w:val="nil"/>
        </w:pBdr>
      </w:pPr>
      <w:r>
        <w:t>En quoi consiste ce commentaire ? Il s'agit d'expliquer à vos lecteurs en quoi les sources référencées vous ont aidé(e) dans l'élaboration de votre travail.</w:t>
      </w:r>
    </w:p>
    <w:p w14:paraId="3F7D71E6" w14:textId="77777777" w:rsidR="00555D05" w:rsidRDefault="00AE0D86">
      <w:pPr>
        <w:pBdr>
          <w:top w:val="nil"/>
          <w:left w:val="nil"/>
          <w:bottom w:val="nil"/>
          <w:right w:val="nil"/>
          <w:between w:val="nil"/>
        </w:pBdr>
      </w:pPr>
      <w:r>
        <w:rPr>
          <w:b/>
        </w:rPr>
        <w:t>Chaque référence se verra donc suivie d'un commentaire personnel</w:t>
      </w:r>
      <w:r>
        <w:t xml:space="preserve">, consistant en quelques lignes permettant de situer à quel moment et de quelle manière la source référencée vous a été utile. </w:t>
      </w:r>
    </w:p>
    <w:p w14:paraId="4A87491D" w14:textId="77777777" w:rsidR="00555D05" w:rsidRDefault="00AE0D86">
      <w:pPr>
        <w:pBdr>
          <w:top w:val="nil"/>
          <w:left w:val="nil"/>
          <w:bottom w:val="nil"/>
          <w:right w:val="nil"/>
          <w:between w:val="nil"/>
        </w:pBdr>
      </w:pPr>
      <w:r>
        <w:t>Afin de mieux comprendre les enjeux, et de mieux évaluer le poids de ces commentaires, nous vous invitons à consulter les travaux des dernières années.</w:t>
      </w:r>
    </w:p>
    <w:p w14:paraId="430CBF18" w14:textId="77777777" w:rsidR="00555D05" w:rsidRDefault="00AE0D86">
      <w:pPr>
        <w:pBdr>
          <w:top w:val="nil"/>
          <w:left w:val="nil"/>
          <w:bottom w:val="nil"/>
          <w:right w:val="nil"/>
          <w:between w:val="nil"/>
        </w:pBdr>
        <w:rPr>
          <w:color w:val="000080"/>
          <w:sz w:val="18"/>
          <w:szCs w:val="18"/>
        </w:rPr>
      </w:pPr>
      <w:r>
        <w:rPr>
          <w:b/>
        </w:rPr>
        <w:t>Exemple 1 :</w:t>
      </w:r>
    </w:p>
    <w:p w14:paraId="5B0BC23A" w14:textId="77777777" w:rsidR="00555D05" w:rsidRPr="00601D3B" w:rsidRDefault="00AE0D86">
      <w:pPr>
        <w:pBdr>
          <w:top w:val="nil"/>
          <w:left w:val="nil"/>
          <w:bottom w:val="nil"/>
          <w:right w:val="nil"/>
          <w:between w:val="nil"/>
        </w:pBdr>
        <w:ind w:left="720"/>
        <w:jc w:val="left"/>
        <w:rPr>
          <w:color w:val="002060"/>
        </w:rPr>
      </w:pPr>
      <w:r w:rsidRPr="00601D3B">
        <w:rPr>
          <w:color w:val="002060"/>
        </w:rPr>
        <w:t>HUBERT, Madeleine. « Rafraichissement d'un site web : application de la théorie au site dédié de l'association belge ABD-BVD » [en ligne]. In Centre pour la communication scientifique directe (</w:t>
      </w:r>
      <w:proofErr w:type="spellStart"/>
      <w:r w:rsidRPr="00601D3B">
        <w:rPr>
          <w:color w:val="002060"/>
        </w:rPr>
        <w:t>CCSd</w:t>
      </w:r>
      <w:proofErr w:type="spellEnd"/>
      <w:r w:rsidRPr="00601D3B">
        <w:rPr>
          <w:color w:val="002060"/>
        </w:rPr>
        <w:t>)</w:t>
      </w:r>
      <w:r w:rsidRPr="00601D3B">
        <w:rPr>
          <w:i/>
          <w:color w:val="002060"/>
        </w:rPr>
        <w:t xml:space="preserve">. </w:t>
      </w:r>
      <w:proofErr w:type="spellStart"/>
      <w:proofErr w:type="gramStart"/>
      <w:r w:rsidRPr="00601D3B">
        <w:rPr>
          <w:i/>
          <w:color w:val="002060"/>
        </w:rPr>
        <w:t>MémSIC</w:t>
      </w:r>
      <w:proofErr w:type="spellEnd"/>
      <w:r w:rsidRPr="00601D3B">
        <w:rPr>
          <w:i/>
          <w:color w:val="002060"/>
        </w:rPr>
        <w:t>:</w:t>
      </w:r>
      <w:proofErr w:type="gramEnd"/>
      <w:r w:rsidRPr="00601D3B">
        <w:rPr>
          <w:i/>
          <w:color w:val="002060"/>
        </w:rPr>
        <w:t xml:space="preserve"> Mémoires de master en Sciences de l'information et de la documentation</w:t>
      </w:r>
      <w:r w:rsidRPr="00601D3B">
        <w:rPr>
          <w:color w:val="002060"/>
        </w:rPr>
        <w:t>. Publié le 22 juin 2010 [consulté le 1er novembre 2010]. Disponible sur le Web : &lt;</w:t>
      </w:r>
      <w:hyperlink r:id="rId16" w:history="1">
        <w:r w:rsidR="00820114" w:rsidRPr="00601D3B">
          <w:rPr>
            <w:rStyle w:val="Lienhypertexte"/>
            <w:color w:val="002060"/>
          </w:rPr>
          <w:t>http://memsic.ccsd.cnrs.fr/docs/00/51/76/12/PDF/Hubert_version_corr.pdf</w:t>
        </w:r>
      </w:hyperlink>
      <w:r w:rsidRPr="00601D3B">
        <w:rPr>
          <w:color w:val="002060"/>
        </w:rPr>
        <w:t>&gt;</w:t>
      </w:r>
    </w:p>
    <w:p w14:paraId="6D2701FC" w14:textId="77777777" w:rsidR="00555D05" w:rsidRPr="00601D3B" w:rsidRDefault="00AE0D86">
      <w:pPr>
        <w:pBdr>
          <w:top w:val="nil"/>
          <w:left w:val="nil"/>
          <w:bottom w:val="nil"/>
          <w:right w:val="nil"/>
          <w:between w:val="nil"/>
        </w:pBdr>
        <w:ind w:left="720"/>
        <w:jc w:val="left"/>
        <w:rPr>
          <w:color w:val="002060"/>
        </w:rPr>
      </w:pPr>
      <w:r w:rsidRPr="00601D3B">
        <w:rPr>
          <w:color w:val="002060"/>
        </w:rPr>
        <w:t>---</w:t>
      </w:r>
    </w:p>
    <w:p w14:paraId="0C84155D" w14:textId="77777777" w:rsidR="00555D05" w:rsidRPr="00601D3B" w:rsidRDefault="00AE0D86">
      <w:pPr>
        <w:pBdr>
          <w:top w:val="nil"/>
          <w:left w:val="nil"/>
          <w:bottom w:val="nil"/>
          <w:right w:val="nil"/>
          <w:between w:val="nil"/>
        </w:pBdr>
        <w:ind w:left="720"/>
        <w:jc w:val="left"/>
        <w:rPr>
          <w:i/>
          <w:color w:val="002060"/>
        </w:rPr>
      </w:pPr>
      <w:r w:rsidRPr="00601D3B">
        <w:rPr>
          <w:i/>
          <w:color w:val="002060"/>
        </w:rPr>
        <w:t>Bien que réalisé par une étudiante non encore diplômée, ce travail me fut fort utile quant à la méthodologie proposée lors de la refonte d'un site web. Il permet de suivre pas à pas les étapes incontournables dans un tel processus, et l'auteure n'hésite pas à partager ses manquements et ses regrets.</w:t>
      </w:r>
    </w:p>
    <w:p w14:paraId="42344B28" w14:textId="77777777" w:rsidR="000E5A83" w:rsidRPr="006F0B69" w:rsidRDefault="000E5A83" w:rsidP="000E5A83">
      <w:pPr>
        <w:pBdr>
          <w:top w:val="nil"/>
          <w:left w:val="nil"/>
          <w:bottom w:val="nil"/>
          <w:right w:val="nil"/>
          <w:between w:val="nil"/>
        </w:pBdr>
        <w:rPr>
          <w:i/>
          <w:color w:val="000080"/>
        </w:rPr>
      </w:pPr>
      <w:r w:rsidRPr="006F0B69">
        <w:rPr>
          <w:b/>
        </w:rPr>
        <w:t>Exemple 2 :</w:t>
      </w:r>
    </w:p>
    <w:p w14:paraId="6B34041D" w14:textId="77777777" w:rsidR="000E5A83" w:rsidRPr="00601D3B" w:rsidRDefault="003E062C" w:rsidP="000E5A83">
      <w:pPr>
        <w:pBdr>
          <w:top w:val="nil"/>
          <w:left w:val="nil"/>
          <w:bottom w:val="nil"/>
          <w:right w:val="nil"/>
          <w:between w:val="nil"/>
        </w:pBdr>
        <w:ind w:left="720"/>
        <w:jc w:val="left"/>
        <w:rPr>
          <w:color w:val="002060"/>
        </w:rPr>
      </w:pPr>
      <w:r w:rsidRPr="00601D3B">
        <w:rPr>
          <w:color w:val="002060"/>
        </w:rPr>
        <w:t xml:space="preserve">RIFFAULT, Jacques. </w:t>
      </w:r>
      <w:r w:rsidRPr="00601D3B">
        <w:rPr>
          <w:i/>
          <w:color w:val="002060"/>
        </w:rPr>
        <w:t>Penser l’écrit professionnel en travail social. Contexte, pratiques, significations.</w:t>
      </w:r>
      <w:r w:rsidRPr="00601D3B">
        <w:rPr>
          <w:color w:val="002060"/>
        </w:rPr>
        <w:t xml:space="preserve"> 2è éd. Paris : DUNOD, 2006. </w:t>
      </w:r>
      <w:proofErr w:type="spellStart"/>
      <w:proofErr w:type="gramStart"/>
      <w:r w:rsidRPr="00601D3B">
        <w:rPr>
          <w:color w:val="002060"/>
        </w:rPr>
        <w:t>p.IX</w:t>
      </w:r>
      <w:proofErr w:type="spellEnd"/>
      <w:r w:rsidRPr="00601D3B">
        <w:rPr>
          <w:color w:val="002060"/>
        </w:rPr>
        <w:t>.</w:t>
      </w:r>
      <w:proofErr w:type="gramEnd"/>
      <w:r w:rsidRPr="00601D3B">
        <w:rPr>
          <w:color w:val="002060"/>
        </w:rPr>
        <w:t xml:space="preserve"> ISBN 2-10-050055-4</w:t>
      </w:r>
    </w:p>
    <w:p w14:paraId="458EAA6C" w14:textId="77777777" w:rsidR="003E062C" w:rsidRPr="00601D3B" w:rsidRDefault="003E062C" w:rsidP="000E5A83">
      <w:pPr>
        <w:pBdr>
          <w:top w:val="nil"/>
          <w:left w:val="nil"/>
          <w:bottom w:val="nil"/>
          <w:right w:val="nil"/>
          <w:between w:val="nil"/>
        </w:pBdr>
        <w:ind w:left="720"/>
        <w:jc w:val="left"/>
        <w:rPr>
          <w:color w:val="002060"/>
        </w:rPr>
      </w:pPr>
      <w:r w:rsidRPr="00601D3B">
        <w:rPr>
          <w:color w:val="002060"/>
        </w:rPr>
        <w:t>---</w:t>
      </w:r>
    </w:p>
    <w:p w14:paraId="0D2CBBA4" w14:textId="77777777" w:rsidR="000E5A83" w:rsidRPr="00601D3B" w:rsidRDefault="003E062C" w:rsidP="000E5A83">
      <w:pPr>
        <w:pBdr>
          <w:top w:val="nil"/>
          <w:left w:val="nil"/>
          <w:bottom w:val="nil"/>
          <w:right w:val="nil"/>
          <w:between w:val="nil"/>
        </w:pBdr>
        <w:ind w:left="720"/>
        <w:jc w:val="left"/>
        <w:rPr>
          <w:i/>
          <w:color w:val="002060"/>
        </w:rPr>
      </w:pPr>
      <w:r w:rsidRPr="00601D3B">
        <w:rPr>
          <w:i/>
          <w:color w:val="002060"/>
        </w:rPr>
        <w:t>Cet auteur montre à quel point, bien que l’écrit a</w:t>
      </w:r>
      <w:r w:rsidR="00EC78AC" w:rsidRPr="00601D3B">
        <w:rPr>
          <w:i/>
          <w:color w:val="002060"/>
        </w:rPr>
        <w:t>it</w:t>
      </w:r>
      <w:r w:rsidRPr="00601D3B">
        <w:rPr>
          <w:i/>
          <w:color w:val="002060"/>
        </w:rPr>
        <w:t xml:space="preserve"> mauvaise réputation, celui-ci est un outil important dans le social </w:t>
      </w:r>
      <w:proofErr w:type="gramStart"/>
      <w:r w:rsidRPr="00601D3B">
        <w:rPr>
          <w:i/>
          <w:color w:val="002060"/>
        </w:rPr>
        <w:t>en terme</w:t>
      </w:r>
      <w:proofErr w:type="gramEnd"/>
      <w:r w:rsidRPr="00601D3B">
        <w:rPr>
          <w:i/>
          <w:color w:val="002060"/>
        </w:rPr>
        <w:t xml:space="preserve"> d’action, de réflexion et de relation avec l’usager.</w:t>
      </w:r>
    </w:p>
    <w:p w14:paraId="08274438" w14:textId="77777777" w:rsidR="00555D05" w:rsidRDefault="00AE0D86" w:rsidP="00297DE8">
      <w:pPr>
        <w:pageBreakBefore/>
        <w:pBdr>
          <w:top w:val="nil"/>
          <w:left w:val="nil"/>
          <w:bottom w:val="nil"/>
          <w:right w:val="nil"/>
          <w:between w:val="nil"/>
        </w:pBdr>
        <w:rPr>
          <w:i/>
          <w:color w:val="000080"/>
        </w:rPr>
      </w:pPr>
      <w:r>
        <w:rPr>
          <w:b/>
        </w:rPr>
        <w:lastRenderedPageBreak/>
        <w:t xml:space="preserve">Exemple </w:t>
      </w:r>
      <w:r w:rsidR="000E5A83">
        <w:rPr>
          <w:b/>
        </w:rPr>
        <w:t>3</w:t>
      </w:r>
      <w:r>
        <w:rPr>
          <w:b/>
        </w:rPr>
        <w:t xml:space="preserve"> :</w:t>
      </w:r>
    </w:p>
    <w:p w14:paraId="6570D050" w14:textId="77777777" w:rsidR="00555D05" w:rsidRPr="00601D3B" w:rsidRDefault="00AE0D86">
      <w:pPr>
        <w:pBdr>
          <w:top w:val="nil"/>
          <w:left w:val="nil"/>
          <w:bottom w:val="nil"/>
          <w:right w:val="nil"/>
          <w:between w:val="nil"/>
        </w:pBdr>
        <w:ind w:left="720"/>
        <w:jc w:val="left"/>
        <w:rPr>
          <w:color w:val="002060"/>
        </w:rPr>
      </w:pPr>
      <w:r w:rsidRPr="00601D3B">
        <w:rPr>
          <w:color w:val="002060"/>
        </w:rPr>
        <w:t>FEYLER, François.</w:t>
      </w:r>
      <w:r w:rsidRPr="00601D3B">
        <w:rPr>
          <w:i/>
          <w:color w:val="002060"/>
        </w:rPr>
        <w:t xml:space="preserve"> L'analyse documentaire : résumer, indexer</w:t>
      </w:r>
      <w:r w:rsidRPr="00601D3B">
        <w:rPr>
          <w:color w:val="002060"/>
        </w:rPr>
        <w:t>. Poitiers : CRDP de Poitou-Charentes, 1995. 167 p. ISBN 2-86632-440-4</w:t>
      </w:r>
    </w:p>
    <w:p w14:paraId="33F48134" w14:textId="77777777" w:rsidR="00555D05" w:rsidRPr="00601D3B" w:rsidRDefault="00AE0D86">
      <w:pPr>
        <w:pBdr>
          <w:top w:val="nil"/>
          <w:left w:val="nil"/>
          <w:bottom w:val="nil"/>
          <w:right w:val="nil"/>
          <w:between w:val="nil"/>
        </w:pBdr>
        <w:ind w:left="720"/>
        <w:jc w:val="left"/>
        <w:rPr>
          <w:color w:val="002060"/>
        </w:rPr>
      </w:pPr>
      <w:r w:rsidRPr="00601D3B">
        <w:rPr>
          <w:color w:val="002060"/>
        </w:rPr>
        <w:t>---</w:t>
      </w:r>
    </w:p>
    <w:p w14:paraId="460D7032" w14:textId="77777777" w:rsidR="00555D05" w:rsidRPr="00601D3B" w:rsidRDefault="00AE0D86">
      <w:pPr>
        <w:pBdr>
          <w:top w:val="nil"/>
          <w:left w:val="nil"/>
          <w:bottom w:val="nil"/>
          <w:right w:val="nil"/>
          <w:between w:val="nil"/>
        </w:pBdr>
        <w:ind w:left="720"/>
        <w:jc w:val="left"/>
        <w:rPr>
          <w:i/>
          <w:color w:val="002060"/>
        </w:rPr>
      </w:pPr>
      <w:r w:rsidRPr="00601D3B">
        <w:rPr>
          <w:i/>
          <w:color w:val="002060"/>
        </w:rPr>
        <w:t xml:space="preserve">Sont exposés dans ce document : l'analyse de contenu et le traitement documentaire (objets, produits, enjeux de l'analyse, relations entre résumé indicatif et indexation), les langages documentaires (évolution, typologie, comparaison), la formulation de résumés indicatifs et informatifs. En outre, en annexes, sont proposés des éléments utiles tels que l’indexation avec </w:t>
      </w:r>
      <w:proofErr w:type="spellStart"/>
      <w:r w:rsidRPr="00601D3B">
        <w:rPr>
          <w:i/>
          <w:color w:val="002060"/>
        </w:rPr>
        <w:t>Mémolog</w:t>
      </w:r>
      <w:proofErr w:type="spellEnd"/>
      <w:r w:rsidRPr="00601D3B">
        <w:rPr>
          <w:i/>
          <w:color w:val="002060"/>
        </w:rPr>
        <w:t xml:space="preserve"> et BCDI, les réflexions sur la recherche « plein-texte », la préhistoire et l'indexation </w:t>
      </w:r>
      <w:proofErr w:type="spellStart"/>
      <w:r w:rsidRPr="00601D3B">
        <w:rPr>
          <w:i/>
          <w:color w:val="002060"/>
        </w:rPr>
        <w:t>Motbis</w:t>
      </w:r>
      <w:proofErr w:type="spellEnd"/>
      <w:r w:rsidRPr="00601D3B">
        <w:rPr>
          <w:i/>
          <w:color w:val="002060"/>
        </w:rPr>
        <w:t xml:space="preserve"> et </w:t>
      </w:r>
      <w:proofErr w:type="gramStart"/>
      <w:r w:rsidRPr="00601D3B">
        <w:rPr>
          <w:i/>
          <w:color w:val="002060"/>
        </w:rPr>
        <w:t>RAMEAU,  des</w:t>
      </w:r>
      <w:proofErr w:type="gramEnd"/>
      <w:r w:rsidRPr="00601D3B">
        <w:rPr>
          <w:i/>
          <w:color w:val="002060"/>
        </w:rPr>
        <w:t xml:space="preserve"> propositions de résumés.</w:t>
      </w:r>
    </w:p>
    <w:p w14:paraId="0C9612DF" w14:textId="77777777" w:rsidR="00995AA2" w:rsidRDefault="00995AA2" w:rsidP="00601D3B">
      <w:pPr>
        <w:pStyle w:val="Titre1"/>
        <w:pageBreakBefore/>
        <w:pBdr>
          <w:top w:val="nil"/>
          <w:left w:val="nil"/>
          <w:bottom w:val="nil"/>
          <w:right w:val="nil"/>
          <w:between w:val="nil"/>
        </w:pBdr>
      </w:pPr>
      <w:bookmarkStart w:id="79" w:name="_Toc19723252"/>
      <w:r w:rsidRPr="009A4FD7">
        <w:lastRenderedPageBreak/>
        <w:t xml:space="preserve">7. </w:t>
      </w:r>
      <w:r w:rsidR="00985D91" w:rsidRPr="009A4FD7">
        <w:t xml:space="preserve">Analyse critique des sources : </w:t>
      </w:r>
      <w:proofErr w:type="spellStart"/>
      <w:r w:rsidRPr="009A4FD7">
        <w:t>W</w:t>
      </w:r>
      <w:r w:rsidR="00EC672C" w:rsidRPr="009A4FD7">
        <w:t>ikipedia</w:t>
      </w:r>
      <w:proofErr w:type="spellEnd"/>
      <w:r w:rsidRPr="009A4FD7">
        <w:t xml:space="preserve"> </w:t>
      </w:r>
      <w:r w:rsidR="00EC672C" w:rsidRPr="009A4FD7">
        <w:t>and Co</w:t>
      </w:r>
      <w:bookmarkEnd w:id="79"/>
      <w:r w:rsidR="00EC672C" w:rsidRPr="009A4FD7">
        <w:t xml:space="preserve"> </w:t>
      </w:r>
    </w:p>
    <w:p w14:paraId="745EAD48" w14:textId="77777777" w:rsidR="009A4FD7" w:rsidRPr="007B2AD7" w:rsidRDefault="009A4FD7" w:rsidP="009A4FD7">
      <w:pPr>
        <w:rPr>
          <w:rFonts w:asciiTheme="majorHAnsi" w:hAnsiTheme="majorHAnsi" w:cstheme="majorHAnsi"/>
        </w:rPr>
      </w:pPr>
      <w:r w:rsidRPr="007B2AD7">
        <w:rPr>
          <w:rFonts w:asciiTheme="majorHAnsi" w:hAnsiTheme="majorHAnsi" w:cstheme="majorHAnsi"/>
        </w:rPr>
        <w:t xml:space="preserve">Dans les travaux réalisés par les étudiants, les enseignants de l’IESSID relèvent régulièrement des sources qui ne sont pas fiables. Des </w:t>
      </w:r>
      <w:r w:rsidRPr="007B2AD7">
        <w:rPr>
          <w:rFonts w:asciiTheme="majorHAnsi" w:hAnsiTheme="majorHAnsi" w:cstheme="majorHAnsi"/>
          <w:b/>
        </w:rPr>
        <w:t>blogs, encyclopédies collaboratives</w:t>
      </w:r>
      <w:r w:rsidRPr="007B2AD7">
        <w:rPr>
          <w:rFonts w:asciiTheme="majorHAnsi" w:hAnsiTheme="majorHAnsi" w:cstheme="majorHAnsi"/>
        </w:rPr>
        <w:t xml:space="preserve"> (</w:t>
      </w:r>
      <w:proofErr w:type="spellStart"/>
      <w:r w:rsidRPr="007B2AD7">
        <w:rPr>
          <w:rFonts w:asciiTheme="majorHAnsi" w:hAnsiTheme="majorHAnsi" w:cstheme="majorHAnsi"/>
        </w:rPr>
        <w:t>Wikipedia</w:t>
      </w:r>
      <w:proofErr w:type="spellEnd"/>
      <w:r w:rsidRPr="007B2AD7">
        <w:rPr>
          <w:rFonts w:asciiTheme="majorHAnsi" w:hAnsiTheme="majorHAnsi" w:cstheme="majorHAnsi"/>
        </w:rPr>
        <w:t xml:space="preserve">, …) ou </w:t>
      </w:r>
      <w:r w:rsidRPr="007B2AD7">
        <w:rPr>
          <w:rFonts w:asciiTheme="majorHAnsi" w:hAnsiTheme="majorHAnsi" w:cstheme="majorHAnsi"/>
          <w:b/>
        </w:rPr>
        <w:t xml:space="preserve">autres sites douteux </w:t>
      </w:r>
      <w:proofErr w:type="gramStart"/>
      <w:r w:rsidRPr="007B2AD7">
        <w:rPr>
          <w:rFonts w:asciiTheme="majorHAnsi" w:hAnsiTheme="majorHAnsi" w:cstheme="majorHAnsi"/>
          <w:b/>
        </w:rPr>
        <w:t>en terme de</w:t>
      </w:r>
      <w:proofErr w:type="gramEnd"/>
      <w:r w:rsidRPr="007B2AD7">
        <w:rPr>
          <w:rFonts w:asciiTheme="majorHAnsi" w:hAnsiTheme="majorHAnsi" w:cstheme="majorHAnsi"/>
          <w:b/>
        </w:rPr>
        <w:t xml:space="preserve"> crédibilité</w:t>
      </w:r>
      <w:r w:rsidRPr="007B2AD7">
        <w:rPr>
          <w:rFonts w:asciiTheme="majorHAnsi" w:hAnsiTheme="majorHAnsi" w:cstheme="majorHAnsi"/>
        </w:rPr>
        <w:t xml:space="preserve"> (ex : www.toupie.org) sont, sauf contre-indication de l’enseignant, </w:t>
      </w:r>
      <w:r w:rsidRPr="007B2AD7">
        <w:rPr>
          <w:rFonts w:asciiTheme="majorHAnsi" w:hAnsiTheme="majorHAnsi" w:cstheme="majorHAnsi"/>
          <w:b/>
        </w:rPr>
        <w:t>à bannir de vos travaux</w:t>
      </w:r>
      <w:r w:rsidRPr="007B2AD7">
        <w:rPr>
          <w:rFonts w:asciiTheme="majorHAnsi" w:hAnsiTheme="majorHAnsi" w:cstheme="majorHAnsi"/>
        </w:rPr>
        <w:t xml:space="preserve">. Par exemple, </w:t>
      </w:r>
      <w:proofErr w:type="spellStart"/>
      <w:r w:rsidRPr="00E51D22">
        <w:rPr>
          <w:rFonts w:asciiTheme="majorHAnsi" w:hAnsiTheme="majorHAnsi" w:cstheme="majorHAnsi"/>
          <w:b/>
          <w:u w:val="single"/>
        </w:rPr>
        <w:t>Wikipedia</w:t>
      </w:r>
      <w:proofErr w:type="spellEnd"/>
      <w:r w:rsidRPr="007B2AD7">
        <w:rPr>
          <w:rFonts w:asciiTheme="majorHAnsi" w:hAnsiTheme="majorHAnsi" w:cstheme="majorHAnsi"/>
          <w:b/>
        </w:rPr>
        <w:t xml:space="preserve"> </w:t>
      </w:r>
      <w:r w:rsidRPr="007B2AD7">
        <w:rPr>
          <w:rFonts w:asciiTheme="majorHAnsi" w:hAnsiTheme="majorHAnsi" w:cstheme="majorHAnsi"/>
        </w:rPr>
        <w:t>est un site collaboratif approuvé par un comité de contributeurs. Les spécialistes s'accordent à dire que lorsqu’on approfondit</w:t>
      </w:r>
      <w:r w:rsidRPr="007B2AD7">
        <w:rPr>
          <w:rFonts w:asciiTheme="majorHAnsi" w:hAnsiTheme="majorHAnsi" w:cstheme="majorHAnsi"/>
          <w:color w:val="FF0000"/>
        </w:rPr>
        <w:t xml:space="preserve"> </w:t>
      </w:r>
      <w:r w:rsidRPr="007B2AD7">
        <w:rPr>
          <w:rFonts w:asciiTheme="majorHAnsi" w:hAnsiTheme="majorHAnsi" w:cstheme="majorHAnsi"/>
        </w:rPr>
        <w:t xml:space="preserve">un sujet, on y trouve souvent des erreurs. Comme le stipule le site lui-même, </w:t>
      </w:r>
      <w:r w:rsidRPr="007B2AD7">
        <w:rPr>
          <w:rFonts w:asciiTheme="majorHAnsi" w:hAnsiTheme="majorHAnsi" w:cstheme="majorHAnsi"/>
          <w:shd w:val="clear" w:color="auto" w:fill="FFFFFF"/>
        </w:rPr>
        <w:t xml:space="preserve">les critiques </w:t>
      </w:r>
      <w:r>
        <w:rPr>
          <w:rFonts w:asciiTheme="majorHAnsi" w:hAnsiTheme="majorHAnsi" w:cstheme="majorHAnsi"/>
          <w:shd w:val="clear" w:color="auto" w:fill="FFFFFF"/>
        </w:rPr>
        <w:t xml:space="preserve">reçues </w:t>
      </w:r>
      <w:r w:rsidRPr="007B2AD7">
        <w:rPr>
          <w:rFonts w:asciiTheme="majorHAnsi" w:hAnsiTheme="majorHAnsi" w:cstheme="majorHAnsi"/>
          <w:shd w:val="clear" w:color="auto" w:fill="FFFFFF"/>
        </w:rPr>
        <w:t xml:space="preserve">portent </w:t>
      </w:r>
      <w:r w:rsidR="00E51D22">
        <w:rPr>
          <w:rFonts w:asciiTheme="majorHAnsi" w:hAnsiTheme="majorHAnsi" w:cstheme="majorHAnsi"/>
          <w:shd w:val="clear" w:color="auto" w:fill="FFFFFF"/>
        </w:rPr>
        <w:t xml:space="preserve">fréquemment </w:t>
      </w:r>
      <w:r w:rsidRPr="007B2AD7">
        <w:rPr>
          <w:rFonts w:asciiTheme="majorHAnsi" w:hAnsiTheme="majorHAnsi" w:cstheme="majorHAnsi"/>
          <w:shd w:val="clear" w:color="auto" w:fill="FFFFFF"/>
        </w:rPr>
        <w:t xml:space="preserve">sur </w:t>
      </w:r>
      <w:proofErr w:type="gramStart"/>
      <w:r w:rsidRPr="007B2AD7">
        <w:rPr>
          <w:rFonts w:asciiTheme="majorHAnsi" w:hAnsiTheme="majorHAnsi" w:cstheme="majorHAnsi"/>
          <w:shd w:val="clear" w:color="auto" w:fill="FFFFFF"/>
        </w:rPr>
        <w:t>la manque</w:t>
      </w:r>
      <w:proofErr w:type="gramEnd"/>
      <w:r w:rsidRPr="007B2AD7">
        <w:rPr>
          <w:rFonts w:asciiTheme="majorHAnsi" w:hAnsiTheme="majorHAnsi" w:cstheme="majorHAnsi"/>
          <w:shd w:val="clear" w:color="auto" w:fill="FFFFFF"/>
        </w:rPr>
        <w:t xml:space="preserve"> de validation et l’anonymat des personnes contributrices. </w:t>
      </w:r>
      <w:r w:rsidRPr="007B2AD7">
        <w:rPr>
          <w:rFonts w:asciiTheme="majorHAnsi" w:hAnsiTheme="majorHAnsi" w:cstheme="majorHAnsi"/>
        </w:rPr>
        <w:t xml:space="preserve">En outre, le principe de </w:t>
      </w:r>
      <w:proofErr w:type="spellStart"/>
      <w:r w:rsidRPr="007B2AD7">
        <w:rPr>
          <w:rFonts w:asciiTheme="majorHAnsi" w:hAnsiTheme="majorHAnsi" w:cstheme="majorHAnsi"/>
        </w:rPr>
        <w:t>Wikipedia</w:t>
      </w:r>
      <w:proofErr w:type="spellEnd"/>
      <w:r w:rsidRPr="007B2AD7">
        <w:rPr>
          <w:rFonts w:asciiTheme="majorHAnsi" w:hAnsiTheme="majorHAnsi" w:cstheme="majorHAnsi"/>
        </w:rPr>
        <w:t xml:space="preserve"> est de se baser sur d'autres sources, et ce sont donc ces autres sources qu'il faut privilégier (en faisant preuve d'esprit critique). Elles sont la plupart du temps mentionnées en fin de page. </w:t>
      </w:r>
    </w:p>
    <w:p w14:paraId="6F2A8CCD" w14:textId="77777777" w:rsidR="009A4FD7" w:rsidRDefault="009A4FD7" w:rsidP="009A4FD7">
      <w:pPr>
        <w:rPr>
          <w:rFonts w:asciiTheme="majorHAnsi" w:hAnsiTheme="majorHAnsi" w:cstheme="majorHAnsi"/>
        </w:rPr>
      </w:pPr>
      <w:r>
        <w:rPr>
          <w:rFonts w:asciiTheme="majorHAnsi" w:hAnsiTheme="majorHAnsi" w:cstheme="majorHAnsi"/>
          <w:b/>
        </w:rPr>
        <w:t>De manière générale, sachez que l</w:t>
      </w:r>
      <w:r w:rsidRPr="00523BC7">
        <w:rPr>
          <w:rFonts w:asciiTheme="majorHAnsi" w:hAnsiTheme="majorHAnsi" w:cstheme="majorHAnsi"/>
          <w:b/>
        </w:rPr>
        <w:t>es informations</w:t>
      </w:r>
      <w:r>
        <w:rPr>
          <w:rFonts w:asciiTheme="majorHAnsi" w:hAnsiTheme="majorHAnsi" w:cstheme="majorHAnsi"/>
          <w:b/>
        </w:rPr>
        <w:t xml:space="preserve"> trouvées sur le net</w:t>
      </w:r>
      <w:r w:rsidRPr="00523BC7">
        <w:rPr>
          <w:rFonts w:asciiTheme="majorHAnsi" w:hAnsiTheme="majorHAnsi" w:cstheme="majorHAnsi"/>
          <w:b/>
        </w:rPr>
        <w:t xml:space="preserve"> peuvent être tronquées</w:t>
      </w:r>
      <w:r>
        <w:rPr>
          <w:rFonts w:asciiTheme="majorHAnsi" w:hAnsiTheme="majorHAnsi" w:cstheme="majorHAnsi"/>
          <w:b/>
        </w:rPr>
        <w:t>.</w:t>
      </w:r>
      <w:r w:rsidRPr="00523BC7">
        <w:rPr>
          <w:rFonts w:asciiTheme="majorHAnsi" w:hAnsiTheme="majorHAnsi" w:cstheme="majorHAnsi"/>
          <w:b/>
        </w:rPr>
        <w:t xml:space="preserve"> </w:t>
      </w:r>
      <w:r w:rsidRPr="00523BC7">
        <w:rPr>
          <w:rFonts w:asciiTheme="majorHAnsi" w:hAnsiTheme="majorHAnsi" w:cstheme="majorHAnsi"/>
        </w:rPr>
        <w:t>Les algorithmes</w:t>
      </w:r>
      <w:r w:rsidRPr="009F771D">
        <w:rPr>
          <w:rFonts w:asciiTheme="majorHAnsi" w:hAnsiTheme="majorHAnsi" w:cstheme="majorHAnsi"/>
        </w:rPr>
        <w:t xml:space="preserve"> (Facebook, Google, </w:t>
      </w:r>
      <w:proofErr w:type="spellStart"/>
      <w:r w:rsidRPr="009F771D">
        <w:rPr>
          <w:rFonts w:asciiTheme="majorHAnsi" w:hAnsiTheme="majorHAnsi" w:cstheme="majorHAnsi"/>
        </w:rPr>
        <w:t>etc</w:t>
      </w:r>
      <w:proofErr w:type="spellEnd"/>
      <w:r w:rsidRPr="009F771D">
        <w:rPr>
          <w:rFonts w:asciiTheme="majorHAnsi" w:hAnsiTheme="majorHAnsi" w:cstheme="majorHAnsi"/>
        </w:rPr>
        <w:t>) suggèrent des articles similaires à ce que vous avez déjà lu, pas des idées neuves</w:t>
      </w:r>
      <w:r>
        <w:rPr>
          <w:rFonts w:asciiTheme="majorHAnsi" w:hAnsiTheme="majorHAnsi" w:cstheme="majorHAnsi"/>
        </w:rPr>
        <w:t>.</w:t>
      </w:r>
      <w:r w:rsidRPr="009F771D">
        <w:rPr>
          <w:rFonts w:asciiTheme="majorHAnsi" w:hAnsiTheme="majorHAnsi" w:cstheme="majorHAnsi"/>
        </w:rPr>
        <w:t xml:space="preserve"> Souvent</w:t>
      </w:r>
      <w:r>
        <w:rPr>
          <w:rFonts w:asciiTheme="majorHAnsi" w:hAnsiTheme="majorHAnsi" w:cstheme="majorHAnsi"/>
        </w:rPr>
        <w:t>,</w:t>
      </w:r>
      <w:r w:rsidRPr="009F771D">
        <w:rPr>
          <w:rFonts w:asciiTheme="majorHAnsi" w:hAnsiTheme="majorHAnsi" w:cstheme="majorHAnsi"/>
        </w:rPr>
        <w:t xml:space="preserve"> on </w:t>
      </w:r>
      <w:r>
        <w:rPr>
          <w:rFonts w:asciiTheme="majorHAnsi" w:hAnsiTheme="majorHAnsi" w:cstheme="majorHAnsi"/>
        </w:rPr>
        <w:t>retrouve</w:t>
      </w:r>
      <w:r w:rsidRPr="009F771D">
        <w:rPr>
          <w:rFonts w:asciiTheme="majorHAnsi" w:hAnsiTheme="majorHAnsi" w:cstheme="majorHAnsi"/>
        </w:rPr>
        <w:t xml:space="preserve"> un seul point de vue, qui est répété sur plusieurs sources et </w:t>
      </w:r>
      <w:r>
        <w:rPr>
          <w:rFonts w:asciiTheme="majorHAnsi" w:hAnsiTheme="majorHAnsi" w:cstheme="majorHAnsi"/>
        </w:rPr>
        <w:t>avec be</w:t>
      </w:r>
      <w:r w:rsidRPr="009F771D">
        <w:rPr>
          <w:rFonts w:asciiTheme="majorHAnsi" w:hAnsiTheme="majorHAnsi" w:cstheme="majorHAnsi"/>
        </w:rPr>
        <w:t>aucoup d’exemple dans les médias (que ce soit par censure, auto-censure ou paresse)</w:t>
      </w:r>
      <w:r>
        <w:rPr>
          <w:rFonts w:asciiTheme="majorHAnsi" w:hAnsiTheme="majorHAnsi" w:cstheme="majorHAnsi"/>
        </w:rPr>
        <w:t>.</w:t>
      </w:r>
    </w:p>
    <w:p w14:paraId="4E68992C" w14:textId="77777777" w:rsidR="009A4FD7" w:rsidRDefault="009A4FD7" w:rsidP="009A4FD7">
      <w:pPr>
        <w:rPr>
          <w:rFonts w:asciiTheme="majorHAnsi" w:hAnsiTheme="majorHAnsi" w:cstheme="majorHAnsi"/>
        </w:rPr>
      </w:pPr>
      <w:r w:rsidRPr="00523BC7">
        <w:rPr>
          <w:rFonts w:asciiTheme="majorHAnsi" w:hAnsiTheme="majorHAnsi" w:cstheme="majorHAnsi"/>
          <w:b/>
        </w:rPr>
        <w:t>Comprendre le contexte de l’information</w:t>
      </w:r>
      <w:r w:rsidRPr="009F771D">
        <w:rPr>
          <w:rFonts w:asciiTheme="majorHAnsi" w:hAnsiTheme="majorHAnsi" w:cstheme="majorHAnsi"/>
        </w:rPr>
        <w:t xml:space="preserve"> est essentiel !</w:t>
      </w:r>
      <w:r>
        <w:rPr>
          <w:rFonts w:asciiTheme="majorHAnsi" w:hAnsiTheme="majorHAnsi" w:cstheme="majorHAnsi"/>
        </w:rPr>
        <w:t xml:space="preserve"> </w:t>
      </w:r>
      <w:r w:rsidRPr="009F771D">
        <w:rPr>
          <w:rFonts w:asciiTheme="majorHAnsi" w:hAnsiTheme="majorHAnsi" w:cstheme="majorHAnsi"/>
        </w:rPr>
        <w:t xml:space="preserve">Certaines informations sont des rumeurs, témoignages, anecdotes ou issues de la </w:t>
      </w:r>
      <w:r>
        <w:rPr>
          <w:rFonts w:asciiTheme="majorHAnsi" w:hAnsiTheme="majorHAnsi" w:cstheme="majorHAnsi"/>
        </w:rPr>
        <w:t>croyance</w:t>
      </w:r>
      <w:r w:rsidRPr="009F771D">
        <w:rPr>
          <w:rFonts w:asciiTheme="majorHAnsi" w:hAnsiTheme="majorHAnsi" w:cstheme="majorHAnsi"/>
        </w:rPr>
        <w:t xml:space="preserve"> populaire</w:t>
      </w:r>
      <w:r>
        <w:rPr>
          <w:rFonts w:asciiTheme="majorHAnsi" w:hAnsiTheme="majorHAnsi" w:cstheme="majorHAnsi"/>
        </w:rPr>
        <w:t>. Elles</w:t>
      </w:r>
      <w:r w:rsidRPr="009F771D">
        <w:rPr>
          <w:rFonts w:asciiTheme="majorHAnsi" w:hAnsiTheme="majorHAnsi" w:cstheme="majorHAnsi"/>
        </w:rPr>
        <w:t xml:space="preserve"> sont à prendre avec circonspection, la bonne foi n’est pas un argument et tout le monde peut se tromper. Il ne faut pas sous-estimer la force de la croyance</w:t>
      </w:r>
      <w:r>
        <w:rPr>
          <w:rFonts w:asciiTheme="majorHAnsi" w:hAnsiTheme="majorHAnsi" w:cstheme="majorHAnsi"/>
        </w:rPr>
        <w:t xml:space="preserve"> via des a</w:t>
      </w:r>
      <w:r w:rsidRPr="009F771D">
        <w:rPr>
          <w:rFonts w:asciiTheme="majorHAnsi" w:hAnsiTheme="majorHAnsi" w:cstheme="majorHAnsi"/>
        </w:rPr>
        <w:t>ffirmations gratuites (</w:t>
      </w:r>
      <w:r>
        <w:rPr>
          <w:rFonts w:asciiTheme="majorHAnsi" w:hAnsiTheme="majorHAnsi" w:cstheme="majorHAnsi"/>
        </w:rPr>
        <w:t xml:space="preserve">une </w:t>
      </w:r>
      <w:r w:rsidRPr="009F771D">
        <w:rPr>
          <w:rFonts w:asciiTheme="majorHAnsi" w:hAnsiTheme="majorHAnsi" w:cstheme="majorHAnsi"/>
        </w:rPr>
        <w:t xml:space="preserve">analogie n’est pas </w:t>
      </w:r>
      <w:r>
        <w:rPr>
          <w:rFonts w:asciiTheme="majorHAnsi" w:hAnsiTheme="majorHAnsi" w:cstheme="majorHAnsi"/>
        </w:rPr>
        <w:t xml:space="preserve">une </w:t>
      </w:r>
      <w:r w:rsidRPr="009F771D">
        <w:rPr>
          <w:rFonts w:asciiTheme="majorHAnsi" w:hAnsiTheme="majorHAnsi" w:cstheme="majorHAnsi"/>
        </w:rPr>
        <w:t>preuve</w:t>
      </w:r>
      <w:r>
        <w:rPr>
          <w:rFonts w:asciiTheme="majorHAnsi" w:hAnsiTheme="majorHAnsi" w:cstheme="majorHAnsi"/>
        </w:rPr>
        <w:t xml:space="preserve"> par exemple</w:t>
      </w:r>
      <w:r w:rsidRPr="009F771D">
        <w:rPr>
          <w:rFonts w:asciiTheme="majorHAnsi" w:hAnsiTheme="majorHAnsi" w:cstheme="majorHAnsi"/>
        </w:rPr>
        <w:t>)</w:t>
      </w:r>
      <w:r>
        <w:rPr>
          <w:rFonts w:asciiTheme="majorHAnsi" w:hAnsiTheme="majorHAnsi" w:cstheme="majorHAnsi"/>
        </w:rPr>
        <w:t>, des b</w:t>
      </w:r>
      <w:r w:rsidRPr="009F771D">
        <w:rPr>
          <w:rFonts w:asciiTheme="majorHAnsi" w:hAnsiTheme="majorHAnsi" w:cstheme="majorHAnsi"/>
        </w:rPr>
        <w:t>iais cognitifs</w:t>
      </w:r>
      <w:r>
        <w:rPr>
          <w:rFonts w:asciiTheme="majorHAnsi" w:hAnsiTheme="majorHAnsi" w:cstheme="majorHAnsi"/>
        </w:rPr>
        <w:t xml:space="preserve"> (dont l’effet placebo) et des a</w:t>
      </w:r>
      <w:r w:rsidRPr="009F771D">
        <w:rPr>
          <w:rFonts w:asciiTheme="majorHAnsi" w:hAnsiTheme="majorHAnsi" w:cstheme="majorHAnsi"/>
        </w:rPr>
        <w:t>rguments fallacieux (appel à l’autorité, appel à l’exotisme, appel à la nature, etc.)</w:t>
      </w:r>
      <w:r>
        <w:rPr>
          <w:rFonts w:asciiTheme="majorHAnsi" w:hAnsiTheme="majorHAnsi" w:cstheme="majorHAnsi"/>
        </w:rPr>
        <w:t>.</w:t>
      </w:r>
      <w:r w:rsidRPr="009F771D">
        <w:rPr>
          <w:rFonts w:asciiTheme="majorHAnsi" w:hAnsiTheme="majorHAnsi" w:cstheme="majorHAnsi"/>
        </w:rPr>
        <w:t xml:space="preserve"> </w:t>
      </w:r>
    </w:p>
    <w:p w14:paraId="1DC8FAD6" w14:textId="77777777" w:rsidR="009A4FD7" w:rsidRDefault="009A4FD7" w:rsidP="009A4FD7">
      <w:pPr>
        <w:rPr>
          <w:rFonts w:asciiTheme="majorHAnsi" w:hAnsiTheme="majorHAnsi" w:cstheme="majorHAnsi"/>
        </w:rPr>
      </w:pPr>
      <w:r>
        <w:rPr>
          <w:rFonts w:asciiTheme="majorHAnsi" w:hAnsiTheme="majorHAnsi" w:cstheme="majorHAnsi"/>
        </w:rPr>
        <w:t>Soyez bien attentifs que</w:t>
      </w:r>
      <w:r w:rsidRPr="009F771D">
        <w:rPr>
          <w:rFonts w:asciiTheme="majorHAnsi" w:hAnsiTheme="majorHAnsi" w:cstheme="majorHAnsi"/>
        </w:rPr>
        <w:t xml:space="preserve"> les</w:t>
      </w:r>
      <w:r w:rsidRPr="00985D91">
        <w:rPr>
          <w:rFonts w:asciiTheme="majorHAnsi" w:hAnsiTheme="majorHAnsi" w:cstheme="majorHAnsi"/>
          <w:b/>
        </w:rPr>
        <w:t xml:space="preserve"> statistiques</w:t>
      </w:r>
      <w:r w:rsidRPr="009F771D">
        <w:rPr>
          <w:rFonts w:asciiTheme="majorHAnsi" w:hAnsiTheme="majorHAnsi" w:cstheme="majorHAnsi"/>
        </w:rPr>
        <w:t xml:space="preserve"> peuvent être mal interprétées </w:t>
      </w:r>
      <w:proofErr w:type="gramStart"/>
      <w:r w:rsidRPr="009F771D">
        <w:rPr>
          <w:rFonts w:asciiTheme="majorHAnsi" w:hAnsiTheme="majorHAnsi" w:cstheme="majorHAnsi"/>
        </w:rPr>
        <w:t>suite à</w:t>
      </w:r>
      <w:proofErr w:type="gramEnd"/>
      <w:r w:rsidRPr="009F771D">
        <w:rPr>
          <w:rFonts w:asciiTheme="majorHAnsi" w:hAnsiTheme="majorHAnsi" w:cstheme="majorHAnsi"/>
        </w:rPr>
        <w:t xml:space="preserve"> : </w:t>
      </w:r>
    </w:p>
    <w:p w14:paraId="424BB304" w14:textId="77777777" w:rsidR="009A4FD7" w:rsidRDefault="009A4FD7" w:rsidP="009A4FD7">
      <w:pPr>
        <w:pStyle w:val="Paragraphedeliste"/>
        <w:numPr>
          <w:ilvl w:val="0"/>
          <w:numId w:val="20"/>
        </w:numPr>
        <w:rPr>
          <w:rFonts w:asciiTheme="majorHAnsi" w:hAnsiTheme="majorHAnsi" w:cstheme="majorHAnsi"/>
        </w:rPr>
      </w:pPr>
      <w:proofErr w:type="gramStart"/>
      <w:r>
        <w:rPr>
          <w:rFonts w:asciiTheme="majorHAnsi" w:hAnsiTheme="majorHAnsi" w:cstheme="majorHAnsi"/>
        </w:rPr>
        <w:t>une</w:t>
      </w:r>
      <w:proofErr w:type="gramEnd"/>
      <w:r>
        <w:rPr>
          <w:rFonts w:asciiTheme="majorHAnsi" w:hAnsiTheme="majorHAnsi" w:cstheme="majorHAnsi"/>
        </w:rPr>
        <w:t xml:space="preserve"> </w:t>
      </w:r>
      <w:r w:rsidRPr="00985D91">
        <w:rPr>
          <w:rFonts w:asciiTheme="majorHAnsi" w:hAnsiTheme="majorHAnsi" w:cstheme="majorHAnsi"/>
        </w:rPr>
        <w:t>présentation graphique trompeuse;</w:t>
      </w:r>
    </w:p>
    <w:p w14:paraId="6D1F8109" w14:textId="77777777" w:rsidR="009A4FD7" w:rsidRDefault="009A4FD7" w:rsidP="009A4FD7">
      <w:pPr>
        <w:pStyle w:val="Paragraphedeliste"/>
        <w:numPr>
          <w:ilvl w:val="0"/>
          <w:numId w:val="20"/>
        </w:numPr>
        <w:rPr>
          <w:rFonts w:asciiTheme="majorHAnsi" w:hAnsiTheme="majorHAnsi" w:cstheme="majorHAnsi"/>
        </w:rPr>
      </w:pPr>
      <w:proofErr w:type="gramStart"/>
      <w:r>
        <w:rPr>
          <w:rFonts w:asciiTheme="majorHAnsi" w:hAnsiTheme="majorHAnsi" w:cstheme="majorHAnsi"/>
        </w:rPr>
        <w:t>une</w:t>
      </w:r>
      <w:proofErr w:type="gramEnd"/>
      <w:r>
        <w:rPr>
          <w:rFonts w:asciiTheme="majorHAnsi" w:hAnsiTheme="majorHAnsi" w:cstheme="majorHAnsi"/>
        </w:rPr>
        <w:t xml:space="preserve"> </w:t>
      </w:r>
      <w:r w:rsidRPr="00985D91">
        <w:rPr>
          <w:rFonts w:asciiTheme="majorHAnsi" w:hAnsiTheme="majorHAnsi" w:cstheme="majorHAnsi"/>
        </w:rPr>
        <w:t xml:space="preserve">erreur d'échantillonnage; </w:t>
      </w:r>
    </w:p>
    <w:p w14:paraId="6CA61547" w14:textId="77777777" w:rsidR="009A4FD7" w:rsidRDefault="009A4FD7" w:rsidP="009A4FD7">
      <w:pPr>
        <w:pStyle w:val="Paragraphedeliste"/>
        <w:numPr>
          <w:ilvl w:val="0"/>
          <w:numId w:val="20"/>
        </w:numPr>
        <w:rPr>
          <w:rFonts w:asciiTheme="majorHAnsi" w:hAnsiTheme="majorHAnsi" w:cstheme="majorHAnsi"/>
        </w:rPr>
      </w:pPr>
      <w:proofErr w:type="gramStart"/>
      <w:r>
        <w:rPr>
          <w:rFonts w:asciiTheme="majorHAnsi" w:hAnsiTheme="majorHAnsi" w:cstheme="majorHAnsi"/>
        </w:rPr>
        <w:t>une</w:t>
      </w:r>
      <w:proofErr w:type="gramEnd"/>
      <w:r>
        <w:rPr>
          <w:rFonts w:asciiTheme="majorHAnsi" w:hAnsiTheme="majorHAnsi" w:cstheme="majorHAnsi"/>
        </w:rPr>
        <w:t xml:space="preserve"> </w:t>
      </w:r>
      <w:r w:rsidRPr="00985D91">
        <w:rPr>
          <w:rFonts w:asciiTheme="majorHAnsi" w:hAnsiTheme="majorHAnsi" w:cstheme="majorHAnsi"/>
        </w:rPr>
        <w:t xml:space="preserve">mauvaise compréhension des données; </w:t>
      </w:r>
    </w:p>
    <w:p w14:paraId="3A8B2AEC" w14:textId="77777777" w:rsidR="009A4FD7" w:rsidRDefault="009A4FD7" w:rsidP="009A4FD7">
      <w:pPr>
        <w:pStyle w:val="Paragraphedeliste"/>
        <w:numPr>
          <w:ilvl w:val="0"/>
          <w:numId w:val="20"/>
        </w:numPr>
        <w:rPr>
          <w:rFonts w:asciiTheme="majorHAnsi" w:hAnsiTheme="majorHAnsi" w:cstheme="majorHAnsi"/>
        </w:rPr>
      </w:pPr>
      <w:proofErr w:type="gramStart"/>
      <w:r>
        <w:rPr>
          <w:rFonts w:asciiTheme="majorHAnsi" w:hAnsiTheme="majorHAnsi" w:cstheme="majorHAnsi"/>
        </w:rPr>
        <w:t>une</w:t>
      </w:r>
      <w:proofErr w:type="gramEnd"/>
      <w:r>
        <w:rPr>
          <w:rFonts w:asciiTheme="majorHAnsi" w:hAnsiTheme="majorHAnsi" w:cstheme="majorHAnsi"/>
        </w:rPr>
        <w:t xml:space="preserve"> </w:t>
      </w:r>
      <w:r w:rsidRPr="00985D91">
        <w:rPr>
          <w:rFonts w:asciiTheme="majorHAnsi" w:hAnsiTheme="majorHAnsi" w:cstheme="majorHAnsi"/>
        </w:rPr>
        <w:t>utilisation de définitions non comparables (taux de participation, taux de chômage, taux d’emploi, etc.);</w:t>
      </w:r>
    </w:p>
    <w:p w14:paraId="07FA6965" w14:textId="77777777" w:rsidR="009A4FD7" w:rsidRPr="007B2AD7" w:rsidRDefault="009A4FD7" w:rsidP="009A4FD7">
      <w:pPr>
        <w:pStyle w:val="Paragraphedeliste"/>
        <w:numPr>
          <w:ilvl w:val="0"/>
          <w:numId w:val="20"/>
        </w:numPr>
        <w:rPr>
          <w:rFonts w:asciiTheme="majorHAnsi" w:hAnsiTheme="majorHAnsi" w:cstheme="majorHAnsi"/>
        </w:rPr>
      </w:pPr>
      <w:proofErr w:type="gramStart"/>
      <w:r w:rsidRPr="007B2AD7">
        <w:rPr>
          <w:rFonts w:asciiTheme="majorHAnsi" w:eastAsia="Times New Roman" w:hAnsiTheme="majorHAnsi" w:cstheme="majorHAnsi"/>
        </w:rPr>
        <w:t>une</w:t>
      </w:r>
      <w:proofErr w:type="gramEnd"/>
      <w:r w:rsidRPr="007B2AD7">
        <w:rPr>
          <w:rFonts w:asciiTheme="majorHAnsi" w:eastAsia="Times New Roman" w:hAnsiTheme="majorHAnsi" w:cstheme="majorHAnsi"/>
        </w:rPr>
        <w:t xml:space="preserve"> mauvaise interprétation volontaire des renseignements</w:t>
      </w:r>
      <w:r>
        <w:rPr>
          <w:rFonts w:asciiTheme="majorHAnsi" w:eastAsia="Times New Roman" w:hAnsiTheme="majorHAnsi" w:cstheme="majorHAnsi"/>
        </w:rPr>
        <w:t>.</w:t>
      </w:r>
    </w:p>
    <w:p w14:paraId="2CA9EA03" w14:textId="77777777" w:rsidR="009A4FD7" w:rsidRDefault="009A4FD7" w:rsidP="009A4FD7">
      <w:pPr>
        <w:rPr>
          <w:rFonts w:asciiTheme="majorHAnsi" w:hAnsiTheme="majorHAnsi" w:cstheme="majorHAnsi"/>
        </w:rPr>
      </w:pPr>
      <w:r>
        <w:rPr>
          <w:rFonts w:asciiTheme="majorHAnsi" w:hAnsiTheme="majorHAnsi" w:cstheme="majorHAnsi"/>
          <w:b/>
        </w:rPr>
        <w:t>N’utilisez donc que la littérature « professionnelle » et j</w:t>
      </w:r>
      <w:r w:rsidRPr="004120B5">
        <w:rPr>
          <w:rFonts w:asciiTheme="majorHAnsi" w:hAnsiTheme="majorHAnsi" w:cstheme="majorHAnsi"/>
          <w:b/>
        </w:rPr>
        <w:t>uge</w:t>
      </w:r>
      <w:r>
        <w:rPr>
          <w:rFonts w:asciiTheme="majorHAnsi" w:hAnsiTheme="majorHAnsi" w:cstheme="majorHAnsi"/>
          <w:b/>
        </w:rPr>
        <w:t>z</w:t>
      </w:r>
      <w:r w:rsidRPr="004120B5">
        <w:rPr>
          <w:rFonts w:asciiTheme="majorHAnsi" w:hAnsiTheme="majorHAnsi" w:cstheme="majorHAnsi"/>
          <w:b/>
        </w:rPr>
        <w:t xml:space="preserve"> </w:t>
      </w:r>
      <w:r>
        <w:rPr>
          <w:rFonts w:asciiTheme="majorHAnsi" w:hAnsiTheme="majorHAnsi" w:cstheme="majorHAnsi"/>
          <w:b/>
        </w:rPr>
        <w:t>s</w:t>
      </w:r>
      <w:r w:rsidRPr="004120B5">
        <w:rPr>
          <w:rFonts w:asciiTheme="majorHAnsi" w:hAnsiTheme="majorHAnsi" w:cstheme="majorHAnsi"/>
          <w:b/>
        </w:rPr>
        <w:t>a crédibilité</w:t>
      </w:r>
      <w:r w:rsidRPr="009F771D">
        <w:rPr>
          <w:rFonts w:asciiTheme="majorHAnsi" w:hAnsiTheme="majorHAnsi" w:cstheme="majorHAnsi"/>
        </w:rPr>
        <w:t xml:space="preserve">, </w:t>
      </w:r>
      <w:r>
        <w:rPr>
          <w:rFonts w:asciiTheme="majorHAnsi" w:hAnsiTheme="majorHAnsi" w:cstheme="majorHAnsi"/>
        </w:rPr>
        <w:t>en s</w:t>
      </w:r>
      <w:r w:rsidRPr="009F771D">
        <w:rPr>
          <w:rFonts w:asciiTheme="majorHAnsi" w:hAnsiTheme="majorHAnsi" w:cstheme="majorHAnsi"/>
        </w:rPr>
        <w:t>électionn</w:t>
      </w:r>
      <w:r>
        <w:rPr>
          <w:rFonts w:asciiTheme="majorHAnsi" w:hAnsiTheme="majorHAnsi" w:cstheme="majorHAnsi"/>
        </w:rPr>
        <w:t>ant tout d’abord</w:t>
      </w:r>
      <w:r w:rsidRPr="009F771D">
        <w:rPr>
          <w:rFonts w:asciiTheme="majorHAnsi" w:hAnsiTheme="majorHAnsi" w:cstheme="majorHAnsi"/>
        </w:rPr>
        <w:t xml:space="preserve"> les informations que vous jugez valables et utiles</w:t>
      </w:r>
      <w:r>
        <w:rPr>
          <w:rFonts w:asciiTheme="majorHAnsi" w:hAnsiTheme="majorHAnsi" w:cstheme="majorHAnsi"/>
        </w:rPr>
        <w:t>. Ensuite, il s’agit de n</w:t>
      </w:r>
      <w:r w:rsidRPr="009F771D">
        <w:rPr>
          <w:rFonts w:asciiTheme="majorHAnsi" w:hAnsiTheme="majorHAnsi" w:cstheme="majorHAnsi"/>
        </w:rPr>
        <w:t>uancer ou rejeter les informations (partiellement) fausses sur base d’une argumentation étayée</w:t>
      </w:r>
      <w:r>
        <w:rPr>
          <w:rFonts w:asciiTheme="majorHAnsi" w:hAnsiTheme="majorHAnsi" w:cstheme="majorHAnsi"/>
        </w:rPr>
        <w:t>. Enfin, faites</w:t>
      </w:r>
      <w:r w:rsidRPr="009F771D">
        <w:rPr>
          <w:rFonts w:asciiTheme="majorHAnsi" w:hAnsiTheme="majorHAnsi" w:cstheme="majorHAnsi"/>
        </w:rPr>
        <w:t xml:space="preserve"> preuve d’esprit critique et questionner les sources </w:t>
      </w:r>
      <w:proofErr w:type="gramStart"/>
      <w:r w:rsidRPr="009F771D">
        <w:rPr>
          <w:rFonts w:asciiTheme="majorHAnsi" w:hAnsiTheme="majorHAnsi" w:cstheme="majorHAnsi"/>
        </w:rPr>
        <w:t>collectées:</w:t>
      </w:r>
      <w:proofErr w:type="gramEnd"/>
      <w:r w:rsidRPr="009F771D">
        <w:rPr>
          <w:rFonts w:asciiTheme="majorHAnsi" w:hAnsiTheme="majorHAnsi" w:cstheme="majorHAnsi"/>
        </w:rPr>
        <w:t xml:space="preserve"> </w:t>
      </w:r>
    </w:p>
    <w:p w14:paraId="0D832FE9" w14:textId="77777777" w:rsidR="009A4FD7" w:rsidRDefault="009A4FD7" w:rsidP="009A4FD7">
      <w:pPr>
        <w:pStyle w:val="Paragraphedeliste"/>
        <w:numPr>
          <w:ilvl w:val="0"/>
          <w:numId w:val="19"/>
        </w:numPr>
        <w:rPr>
          <w:rFonts w:asciiTheme="majorHAnsi" w:hAnsiTheme="majorHAnsi" w:cstheme="majorHAnsi"/>
        </w:rPr>
      </w:pPr>
      <w:r w:rsidRPr="009F771D">
        <w:rPr>
          <w:rFonts w:asciiTheme="majorHAnsi" w:hAnsiTheme="majorHAnsi" w:cstheme="majorHAnsi"/>
        </w:rPr>
        <w:t>Vérifie</w:t>
      </w:r>
      <w:r>
        <w:rPr>
          <w:rFonts w:asciiTheme="majorHAnsi" w:hAnsiTheme="majorHAnsi" w:cstheme="majorHAnsi"/>
        </w:rPr>
        <w:t>z</w:t>
      </w:r>
      <w:r w:rsidRPr="009F771D">
        <w:rPr>
          <w:rFonts w:asciiTheme="majorHAnsi" w:hAnsiTheme="majorHAnsi" w:cstheme="majorHAnsi"/>
        </w:rPr>
        <w:t xml:space="preserve"> la crédibilité de(s) (l’) auteur(s) ;</w:t>
      </w:r>
    </w:p>
    <w:p w14:paraId="7CD1C7AC" w14:textId="77777777" w:rsidR="009A4FD7" w:rsidRDefault="009A4FD7" w:rsidP="009A4FD7">
      <w:pPr>
        <w:pStyle w:val="Paragraphedeliste"/>
        <w:numPr>
          <w:ilvl w:val="0"/>
          <w:numId w:val="19"/>
        </w:numPr>
        <w:rPr>
          <w:rFonts w:asciiTheme="majorHAnsi" w:hAnsiTheme="majorHAnsi" w:cstheme="majorHAnsi"/>
        </w:rPr>
      </w:pPr>
      <w:r w:rsidRPr="009F771D">
        <w:rPr>
          <w:rFonts w:asciiTheme="majorHAnsi" w:hAnsiTheme="majorHAnsi" w:cstheme="majorHAnsi"/>
        </w:rPr>
        <w:t>Vérifie</w:t>
      </w:r>
      <w:r>
        <w:rPr>
          <w:rFonts w:asciiTheme="majorHAnsi" w:hAnsiTheme="majorHAnsi" w:cstheme="majorHAnsi"/>
        </w:rPr>
        <w:t>z</w:t>
      </w:r>
      <w:r w:rsidRPr="009F771D">
        <w:rPr>
          <w:rFonts w:asciiTheme="majorHAnsi" w:hAnsiTheme="majorHAnsi" w:cstheme="majorHAnsi"/>
        </w:rPr>
        <w:t xml:space="preserve"> la crédibilité de l’éditeur ;</w:t>
      </w:r>
    </w:p>
    <w:p w14:paraId="16E5FD02" w14:textId="77777777" w:rsidR="009A4FD7" w:rsidRDefault="009A4FD7" w:rsidP="009A4FD7">
      <w:pPr>
        <w:pStyle w:val="Paragraphedeliste"/>
        <w:numPr>
          <w:ilvl w:val="0"/>
          <w:numId w:val="19"/>
        </w:numPr>
        <w:rPr>
          <w:rFonts w:asciiTheme="majorHAnsi" w:hAnsiTheme="majorHAnsi" w:cstheme="majorHAnsi"/>
        </w:rPr>
      </w:pPr>
      <w:r w:rsidRPr="009F771D">
        <w:rPr>
          <w:rFonts w:asciiTheme="majorHAnsi" w:hAnsiTheme="majorHAnsi" w:cstheme="majorHAnsi"/>
        </w:rPr>
        <w:t>Évalue</w:t>
      </w:r>
      <w:r>
        <w:rPr>
          <w:rFonts w:asciiTheme="majorHAnsi" w:hAnsiTheme="majorHAnsi" w:cstheme="majorHAnsi"/>
        </w:rPr>
        <w:t>z</w:t>
      </w:r>
      <w:r w:rsidRPr="009F771D">
        <w:rPr>
          <w:rFonts w:asciiTheme="majorHAnsi" w:hAnsiTheme="majorHAnsi" w:cstheme="majorHAnsi"/>
        </w:rPr>
        <w:t xml:space="preserve"> la pertinence du propos, de </w:t>
      </w:r>
      <w:proofErr w:type="gramStart"/>
      <w:r w:rsidRPr="009F771D">
        <w:rPr>
          <w:rFonts w:asciiTheme="majorHAnsi" w:hAnsiTheme="majorHAnsi" w:cstheme="majorHAnsi"/>
        </w:rPr>
        <w:t>l’argumentation;</w:t>
      </w:r>
      <w:proofErr w:type="gramEnd"/>
    </w:p>
    <w:p w14:paraId="10280262" w14:textId="77777777" w:rsidR="009A4FD7" w:rsidRPr="009F771D" w:rsidRDefault="009A4FD7" w:rsidP="009A4FD7">
      <w:pPr>
        <w:pStyle w:val="Paragraphedeliste"/>
        <w:numPr>
          <w:ilvl w:val="0"/>
          <w:numId w:val="19"/>
        </w:numPr>
        <w:rPr>
          <w:rFonts w:asciiTheme="majorHAnsi" w:hAnsiTheme="majorHAnsi" w:cstheme="majorHAnsi"/>
        </w:rPr>
      </w:pPr>
      <w:r w:rsidRPr="009F771D">
        <w:rPr>
          <w:rFonts w:asciiTheme="majorHAnsi" w:hAnsiTheme="majorHAnsi" w:cstheme="majorHAnsi"/>
        </w:rPr>
        <w:t>Recoupe</w:t>
      </w:r>
      <w:r>
        <w:rPr>
          <w:rFonts w:asciiTheme="majorHAnsi" w:hAnsiTheme="majorHAnsi" w:cstheme="majorHAnsi"/>
        </w:rPr>
        <w:t>z</w:t>
      </w:r>
      <w:r w:rsidRPr="009F771D">
        <w:rPr>
          <w:rFonts w:asciiTheme="majorHAnsi" w:hAnsiTheme="majorHAnsi" w:cstheme="majorHAnsi"/>
        </w:rPr>
        <w:t xml:space="preserve"> les informations en multipliant les sources d’information … en tenant compte que les sources peuvent se citer l’une l’autre !</w:t>
      </w:r>
    </w:p>
    <w:p w14:paraId="69F0161B" w14:textId="77777777" w:rsidR="009A4FD7" w:rsidRDefault="009A4FD7" w:rsidP="009A4FD7">
      <w:pPr>
        <w:rPr>
          <w:rFonts w:asciiTheme="majorHAnsi" w:hAnsiTheme="majorHAnsi" w:cstheme="majorHAnsi"/>
        </w:rPr>
      </w:pPr>
      <w:r w:rsidRPr="004120B5">
        <w:rPr>
          <w:rFonts w:asciiTheme="majorHAnsi" w:hAnsiTheme="majorHAnsi" w:cstheme="majorHAnsi"/>
          <w:b/>
        </w:rPr>
        <w:t>Questionner une source</w:t>
      </w:r>
      <w:r w:rsidRPr="009F771D">
        <w:rPr>
          <w:rFonts w:asciiTheme="majorHAnsi" w:hAnsiTheme="majorHAnsi" w:cstheme="majorHAnsi"/>
        </w:rPr>
        <w:t>, c’est</w:t>
      </w:r>
      <w:r>
        <w:rPr>
          <w:rFonts w:asciiTheme="majorHAnsi" w:hAnsiTheme="majorHAnsi" w:cstheme="majorHAnsi"/>
        </w:rPr>
        <w:t xml:space="preserve"> a</w:t>
      </w:r>
      <w:r w:rsidRPr="009F771D">
        <w:rPr>
          <w:rFonts w:asciiTheme="majorHAnsi" w:hAnsiTheme="majorHAnsi" w:cstheme="majorHAnsi"/>
        </w:rPr>
        <w:t>nalyser l’information en distinguant les faits - les opinions - les arguments (et leur valeur) et juger l’information en fonction de sa clarté, de sa pertinence et de sa fiabilité</w:t>
      </w:r>
      <w:r>
        <w:rPr>
          <w:rFonts w:asciiTheme="majorHAnsi" w:hAnsiTheme="majorHAnsi" w:cstheme="majorHAnsi"/>
        </w:rPr>
        <w:t>. C’est possible en s</w:t>
      </w:r>
      <w:r w:rsidRPr="009F771D">
        <w:rPr>
          <w:rFonts w:asciiTheme="majorHAnsi" w:hAnsiTheme="majorHAnsi" w:cstheme="majorHAnsi"/>
        </w:rPr>
        <w:t>e pos</w:t>
      </w:r>
      <w:r>
        <w:rPr>
          <w:rFonts w:asciiTheme="majorHAnsi" w:hAnsiTheme="majorHAnsi" w:cstheme="majorHAnsi"/>
        </w:rPr>
        <w:t>ant</w:t>
      </w:r>
      <w:r w:rsidRPr="009F771D">
        <w:rPr>
          <w:rFonts w:asciiTheme="majorHAnsi" w:hAnsiTheme="majorHAnsi" w:cstheme="majorHAnsi"/>
        </w:rPr>
        <w:t xml:space="preserve"> les questions suivantes : </w:t>
      </w:r>
    </w:p>
    <w:p w14:paraId="3A8D05F7"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lastRenderedPageBreak/>
        <w:t xml:space="preserve">Quels sont les intérêts / motivations (affichées ou cachées) de l’auteur ? </w:t>
      </w:r>
    </w:p>
    <w:p w14:paraId="4F2AADBF"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Quels sont les objectifs de l’auteur ? </w:t>
      </w:r>
    </w:p>
    <w:p w14:paraId="33584A22"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L’auteur est-il crédible ? </w:t>
      </w:r>
    </w:p>
    <w:p w14:paraId="5D20DAB5"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L’auteur est-il compétent par rapport au sujet traité ? </w:t>
      </w:r>
    </w:p>
    <w:p w14:paraId="50734238" w14:textId="77777777" w:rsidR="009A4FD7" w:rsidRPr="004120B5"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Quelles sont les sources de l’auteur ?</w:t>
      </w:r>
    </w:p>
    <w:p w14:paraId="70C050D5" w14:textId="77777777" w:rsidR="009A4FD7" w:rsidRDefault="009A4FD7" w:rsidP="009A4FD7">
      <w:pPr>
        <w:rPr>
          <w:rFonts w:asciiTheme="majorHAnsi" w:hAnsiTheme="majorHAnsi" w:cstheme="majorHAnsi"/>
        </w:rPr>
      </w:pPr>
      <w:r w:rsidRPr="004120B5">
        <w:rPr>
          <w:rFonts w:asciiTheme="majorHAnsi" w:hAnsiTheme="majorHAnsi" w:cstheme="majorHAnsi"/>
          <w:b/>
        </w:rPr>
        <w:t>Recoupez vos informations et multipliez vos sources</w:t>
      </w:r>
      <w:r w:rsidRPr="009F771D">
        <w:rPr>
          <w:rFonts w:asciiTheme="majorHAnsi" w:hAnsiTheme="majorHAnsi" w:cstheme="majorHAnsi"/>
        </w:rPr>
        <w:t xml:space="preserve"> (lectures, visites, rencontres, etc.</w:t>
      </w:r>
      <w:r>
        <w:rPr>
          <w:rFonts w:asciiTheme="majorHAnsi" w:hAnsiTheme="majorHAnsi" w:cstheme="majorHAnsi"/>
        </w:rPr>
        <w:t xml:space="preserve">). </w:t>
      </w:r>
      <w:r w:rsidRPr="009F771D">
        <w:rPr>
          <w:rFonts w:asciiTheme="majorHAnsi" w:hAnsiTheme="majorHAnsi" w:cstheme="majorHAnsi"/>
        </w:rPr>
        <w:t>Activez vos connaissances sur le sujet : faites des liens avec ce que vous connaissez déjà et remettez en question vos aprior</w:t>
      </w:r>
      <w:r>
        <w:rPr>
          <w:rFonts w:asciiTheme="majorHAnsi" w:hAnsiTheme="majorHAnsi" w:cstheme="majorHAnsi"/>
        </w:rPr>
        <w:t xml:space="preserve">i. </w:t>
      </w:r>
    </w:p>
    <w:p w14:paraId="1CE9EA33" w14:textId="77777777" w:rsidR="009A4FD7" w:rsidRDefault="009A4FD7" w:rsidP="009A4FD7">
      <w:pPr>
        <w:rPr>
          <w:rFonts w:asciiTheme="majorHAnsi" w:hAnsiTheme="majorHAnsi" w:cstheme="majorHAnsi"/>
        </w:rPr>
      </w:pPr>
      <w:r>
        <w:rPr>
          <w:rFonts w:asciiTheme="majorHAnsi" w:hAnsiTheme="majorHAnsi" w:cstheme="majorHAnsi"/>
          <w:b/>
        </w:rPr>
        <w:t>Pour commenter</w:t>
      </w:r>
      <w:r w:rsidRPr="004120B5">
        <w:rPr>
          <w:rFonts w:asciiTheme="majorHAnsi" w:hAnsiTheme="majorHAnsi" w:cstheme="majorHAnsi"/>
          <w:b/>
        </w:rPr>
        <w:t xml:space="preserve"> une bibliographie</w:t>
      </w:r>
      <w:r>
        <w:rPr>
          <w:rFonts w:asciiTheme="majorHAnsi" w:hAnsiTheme="majorHAnsi" w:cstheme="majorHAnsi"/>
          <w:b/>
        </w:rPr>
        <w:t xml:space="preserve">, </w:t>
      </w:r>
      <w:proofErr w:type="spellStart"/>
      <w:r>
        <w:rPr>
          <w:rFonts w:asciiTheme="majorHAnsi" w:hAnsiTheme="majorHAnsi" w:cstheme="majorHAnsi"/>
          <w:b/>
        </w:rPr>
        <w:t>posez-vous</w:t>
      </w:r>
      <w:proofErr w:type="spellEnd"/>
      <w:r>
        <w:rPr>
          <w:rFonts w:asciiTheme="majorHAnsi" w:hAnsiTheme="majorHAnsi" w:cstheme="majorHAnsi"/>
          <w:b/>
        </w:rPr>
        <w:t xml:space="preserve"> ces questions</w:t>
      </w:r>
      <w:r w:rsidRPr="009F771D">
        <w:rPr>
          <w:rFonts w:asciiTheme="majorHAnsi" w:hAnsiTheme="majorHAnsi" w:cstheme="majorHAnsi"/>
        </w:rPr>
        <w:t xml:space="preserve"> : </w:t>
      </w:r>
    </w:p>
    <w:p w14:paraId="54CA72E1"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Qu’est-ce que ces sources vous ont apporté ? </w:t>
      </w:r>
    </w:p>
    <w:p w14:paraId="75A5FF19"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Qu’</w:t>
      </w:r>
      <w:proofErr w:type="spellStart"/>
      <w:r w:rsidRPr="004120B5">
        <w:rPr>
          <w:rFonts w:asciiTheme="majorHAnsi" w:hAnsiTheme="majorHAnsi" w:cstheme="majorHAnsi"/>
        </w:rPr>
        <w:t>est ce</w:t>
      </w:r>
      <w:proofErr w:type="spellEnd"/>
      <w:r w:rsidRPr="004120B5">
        <w:rPr>
          <w:rFonts w:asciiTheme="majorHAnsi" w:hAnsiTheme="majorHAnsi" w:cstheme="majorHAnsi"/>
        </w:rPr>
        <w:t xml:space="preserve"> qui vous a intéressé ? </w:t>
      </w:r>
    </w:p>
    <w:p w14:paraId="7C38485B"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Pourquoi ces sources sont-elles fiables ? </w:t>
      </w:r>
    </w:p>
    <w:p w14:paraId="163CC904"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Quels sont les aspects qui sont toujours d’actualité ? </w:t>
      </w:r>
    </w:p>
    <w:p w14:paraId="34F85EF8" w14:textId="77777777" w:rsidR="009A4FD7"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 xml:space="preserve">Comment vous assurer que les sources lues étaient de qualité ? </w:t>
      </w:r>
    </w:p>
    <w:p w14:paraId="376012A2" w14:textId="77777777" w:rsidR="009A4FD7" w:rsidRPr="004120B5" w:rsidRDefault="009A4FD7" w:rsidP="009A4FD7">
      <w:pPr>
        <w:pStyle w:val="Paragraphedeliste"/>
        <w:numPr>
          <w:ilvl w:val="0"/>
          <w:numId w:val="19"/>
        </w:numPr>
        <w:rPr>
          <w:rFonts w:asciiTheme="majorHAnsi" w:hAnsiTheme="majorHAnsi" w:cstheme="majorHAnsi"/>
        </w:rPr>
      </w:pPr>
      <w:r w:rsidRPr="004120B5">
        <w:rPr>
          <w:rFonts w:asciiTheme="majorHAnsi" w:hAnsiTheme="majorHAnsi" w:cstheme="majorHAnsi"/>
        </w:rPr>
        <w:t>Quels sont les manquements à ces sources ?</w:t>
      </w:r>
    </w:p>
    <w:p w14:paraId="7BB78FB7" w14:textId="77777777" w:rsidR="00523BC7" w:rsidRDefault="00523BC7" w:rsidP="009F771D">
      <w:pPr>
        <w:rPr>
          <w:rFonts w:asciiTheme="majorHAnsi" w:hAnsiTheme="majorHAnsi" w:cstheme="majorHAnsi"/>
        </w:rPr>
      </w:pPr>
    </w:p>
    <w:p w14:paraId="4C114888" w14:textId="77777777" w:rsidR="00555D05" w:rsidRDefault="00AE0D86" w:rsidP="00A97676">
      <w:pPr>
        <w:pStyle w:val="Titre1"/>
        <w:pageBreakBefore/>
        <w:pBdr>
          <w:top w:val="nil"/>
          <w:left w:val="nil"/>
          <w:bottom w:val="nil"/>
          <w:right w:val="nil"/>
          <w:between w:val="nil"/>
        </w:pBdr>
      </w:pPr>
      <w:bookmarkStart w:id="80" w:name="_Toc19723253"/>
      <w:r>
        <w:lastRenderedPageBreak/>
        <w:t>Conclusion</w:t>
      </w:r>
      <w:bookmarkEnd w:id="80"/>
    </w:p>
    <w:p w14:paraId="4E18565B" w14:textId="77777777" w:rsidR="00555D05" w:rsidRDefault="00AE0D86">
      <w:pPr>
        <w:pBdr>
          <w:top w:val="nil"/>
          <w:left w:val="nil"/>
          <w:bottom w:val="nil"/>
          <w:right w:val="nil"/>
          <w:between w:val="nil"/>
        </w:pBdr>
      </w:pPr>
      <w:r>
        <w:t>Tous les travaux demandés durant votre cursus doivent être issus de recherches minutieuses et être rédigés à l'instar d'un texte scientifique (rapport, article…) afin de vous préparer au mieux à la rédaction de votre TFE, qui suppose une recherche d'information approfondie. L'information que vous sélectionnez pour étayer vos travaux doit être exploitée afin de développer votre réflexion personnelle et votre esprit critique.</w:t>
      </w:r>
    </w:p>
    <w:p w14:paraId="16B5CFCE" w14:textId="77777777" w:rsidR="00555D05" w:rsidRDefault="00AE0D86">
      <w:pPr>
        <w:pBdr>
          <w:top w:val="nil"/>
          <w:left w:val="nil"/>
          <w:bottom w:val="nil"/>
          <w:right w:val="nil"/>
          <w:between w:val="nil"/>
        </w:pBdr>
      </w:pPr>
      <w:r>
        <w:t>Nous espérons avec ce document avoir mieux établi la notion de plagiat et ce qu’elle induit, de même, nous avons essayé de vous aiguiller au mieux dans la rédaction de vos références bibliographiques.</w:t>
      </w:r>
    </w:p>
    <w:p w14:paraId="57F1D725" w14:textId="77777777" w:rsidR="00555D05" w:rsidRDefault="00AE0D86">
      <w:pPr>
        <w:pBdr>
          <w:top w:val="nil"/>
          <w:left w:val="nil"/>
          <w:bottom w:val="nil"/>
          <w:right w:val="nil"/>
          <w:between w:val="nil"/>
        </w:pBdr>
      </w:pPr>
      <w:r>
        <w:t>N’oubliez pas : les documents référencés dans votre bibliographie, sont appelés dans le texte de votre travail écrit, à l'aide des citations. Chacun des documents que vous référencerez contribuera à la crédibilité de votre travail. Votre liste de références bibliographiques ou bibliographie, facilitera la lecture de votre travail, permettant aux lecteurs de croiser différentes informations pour alimenter sa propre réflexion. Un référencement correct est donc indispensable, et vos références bibliographiques doivent permettre une identification aisée et claire des documents que vous avez utilisés.</w:t>
      </w:r>
    </w:p>
    <w:p w14:paraId="73D780F4" w14:textId="77777777" w:rsidR="00555D05" w:rsidRDefault="00AE0D86">
      <w:pPr>
        <w:pBdr>
          <w:top w:val="nil"/>
          <w:left w:val="nil"/>
          <w:bottom w:val="nil"/>
          <w:right w:val="nil"/>
          <w:between w:val="nil"/>
        </w:pBdr>
      </w:pPr>
      <w:r>
        <w:t xml:space="preserve">Comme nous l'avons vu tout au long de ce document, une référence bibliographique varie selon le type (monographie, article, communication, site Web...) et le support (papier, en ligne, </w:t>
      </w:r>
      <w:proofErr w:type="gramStart"/>
      <w:r>
        <w:t>multimédia,...</w:t>
      </w:r>
      <w:proofErr w:type="gramEnd"/>
      <w:r>
        <w:t>) du document référencé. Cette référence reprend différents éléments qui sont indispensables et doivent respecter un ordre précis.</w:t>
      </w:r>
    </w:p>
    <w:p w14:paraId="2D7AFAAA" w14:textId="77777777" w:rsidR="00555D05" w:rsidRDefault="00AE0D86">
      <w:pPr>
        <w:pBdr>
          <w:top w:val="nil"/>
          <w:left w:val="nil"/>
          <w:bottom w:val="nil"/>
          <w:right w:val="nil"/>
          <w:between w:val="nil"/>
        </w:pBdr>
      </w:pPr>
      <w:r>
        <w:t>Enfin, l'ensemble des références doit être présenté de manière homogène, consistante et cohérente.</w:t>
      </w:r>
    </w:p>
    <w:p w14:paraId="61EF267F" w14:textId="77777777" w:rsidR="00555D05" w:rsidRDefault="00AE0D86">
      <w:pPr>
        <w:pBdr>
          <w:top w:val="nil"/>
          <w:left w:val="nil"/>
          <w:bottom w:val="nil"/>
          <w:right w:val="nil"/>
          <w:between w:val="nil"/>
        </w:pBdr>
        <w:rPr>
          <w:color w:val="000000"/>
        </w:rPr>
      </w:pPr>
      <w:r>
        <w:rPr>
          <w:color w:val="000000"/>
        </w:rPr>
        <w:t>Vous voilà à présent mieux armé(e)s pour préparer votre liste de références bibliographiques ou bibliographie.</w:t>
      </w:r>
    </w:p>
    <w:p w14:paraId="2EA4AEB4" w14:textId="77777777" w:rsidR="00555D05" w:rsidRDefault="00AE0D86">
      <w:pPr>
        <w:pBdr>
          <w:top w:val="nil"/>
          <w:left w:val="nil"/>
          <w:bottom w:val="nil"/>
          <w:right w:val="nil"/>
          <w:between w:val="nil"/>
        </w:pBdr>
      </w:pPr>
      <w:r>
        <w:t>Nous vous invitons à utiliser la méthode présentée pour référencer toutes les sources que vous utilisez dans le cadre de vos travaux. Ce guide est donc un outil que vous devez avoir constamment à portée de main.</w:t>
      </w:r>
    </w:p>
    <w:p w14:paraId="7ECEFDB0" w14:textId="77777777" w:rsidR="00555D05" w:rsidRDefault="00AE0D86">
      <w:pPr>
        <w:pBdr>
          <w:top w:val="nil"/>
          <w:left w:val="nil"/>
          <w:bottom w:val="nil"/>
          <w:right w:val="nil"/>
          <w:between w:val="nil"/>
        </w:pBdr>
      </w:pPr>
      <w:r>
        <w:t>Non seulement la bibliographie, mais également les commentaires s'y référant, aideront les lecteurs de vos travaux à évaluer votre degré de professionnalisme, votre esprit d'initiative, votre perspicacité dans l'exécution des recherches, ainsi que l'esprit critique dont vous faites preuve dans la réalisation de vos travaux.</w:t>
      </w:r>
    </w:p>
    <w:p w14:paraId="65E74205" w14:textId="77777777" w:rsidR="00555D05" w:rsidRDefault="00AE0D86">
      <w:pPr>
        <w:pBdr>
          <w:top w:val="nil"/>
          <w:left w:val="nil"/>
          <w:bottom w:val="nil"/>
          <w:right w:val="nil"/>
          <w:between w:val="nil"/>
        </w:pBdr>
      </w:pPr>
      <w:r>
        <w:t>Bonnes références !</w:t>
      </w:r>
    </w:p>
    <w:p w14:paraId="73DCA808" w14:textId="77777777" w:rsidR="00555D05" w:rsidRDefault="00555D05">
      <w:pPr>
        <w:pStyle w:val="Titre1"/>
        <w:pBdr>
          <w:top w:val="nil"/>
          <w:left w:val="nil"/>
          <w:bottom w:val="nil"/>
          <w:right w:val="nil"/>
          <w:between w:val="nil"/>
        </w:pBdr>
      </w:pPr>
      <w:bookmarkStart w:id="81" w:name="_nq37bnk4vnbm" w:colFirst="0" w:colLast="0"/>
      <w:bookmarkEnd w:id="81"/>
    </w:p>
    <w:p w14:paraId="73274286" w14:textId="77777777" w:rsidR="00555D05" w:rsidRDefault="00AE0D86">
      <w:pPr>
        <w:pStyle w:val="Titre1"/>
        <w:pBdr>
          <w:top w:val="nil"/>
          <w:left w:val="nil"/>
          <w:bottom w:val="nil"/>
          <w:right w:val="nil"/>
          <w:between w:val="nil"/>
        </w:pBdr>
      </w:pPr>
      <w:bookmarkStart w:id="82" w:name="_tfi83h31zgg1" w:colFirst="0" w:colLast="0"/>
      <w:bookmarkEnd w:id="82"/>
      <w:r>
        <w:br w:type="page"/>
      </w:r>
    </w:p>
    <w:p w14:paraId="44300631" w14:textId="77777777" w:rsidR="00555D05" w:rsidRDefault="00AE0D86">
      <w:pPr>
        <w:pStyle w:val="Titre1"/>
        <w:pBdr>
          <w:top w:val="nil"/>
          <w:left w:val="nil"/>
          <w:bottom w:val="nil"/>
          <w:right w:val="nil"/>
          <w:between w:val="nil"/>
        </w:pBdr>
      </w:pPr>
      <w:bookmarkStart w:id="83" w:name="_Toc19723254"/>
      <w:r>
        <w:lastRenderedPageBreak/>
        <w:t>Bibliographie</w:t>
      </w:r>
      <w:bookmarkEnd w:id="83"/>
    </w:p>
    <w:p w14:paraId="016A54DB" w14:textId="77777777" w:rsidR="00555D05" w:rsidRDefault="00AE0D86">
      <w:pPr>
        <w:pBdr>
          <w:top w:val="nil"/>
          <w:left w:val="nil"/>
          <w:bottom w:val="nil"/>
          <w:right w:val="nil"/>
          <w:between w:val="nil"/>
        </w:pBdr>
      </w:pPr>
      <w:r>
        <w:t>Les ouvrages mentionnés ci-après ont aidé à la réalisation du présent document et/ou sont des sources utiles pour aller plus loin dans la compréhension des règles de description bibliographique et sur le plagiat. Nous ajoutons également des références qui aideront dans le processus de rédaction des travaux. Les références “papier” sont disponibles à la bibliothèque de notre Institut (ce qui explique pourquoi pour certaines références, nous n’indiquons pas la dernière édition).</w:t>
      </w:r>
    </w:p>
    <w:p w14:paraId="6745FADF" w14:textId="77777777" w:rsidR="00555D05" w:rsidRDefault="00AE0D86">
      <w:pPr>
        <w:pStyle w:val="Titre2"/>
        <w:pBdr>
          <w:top w:val="nil"/>
          <w:left w:val="nil"/>
          <w:bottom w:val="nil"/>
          <w:right w:val="nil"/>
          <w:between w:val="nil"/>
        </w:pBdr>
      </w:pPr>
      <w:bookmarkStart w:id="84" w:name="_Toc524365253"/>
      <w:bookmarkStart w:id="85" w:name="_Toc19723255"/>
      <w:r>
        <w:t>Références bibliographiques</w:t>
      </w:r>
      <w:bookmarkEnd w:id="84"/>
      <w:bookmarkEnd w:id="85"/>
    </w:p>
    <w:p w14:paraId="02B62864" w14:textId="77777777" w:rsidR="00555D05" w:rsidRDefault="00AE0D86">
      <w:pPr>
        <w:pBdr>
          <w:top w:val="nil"/>
          <w:left w:val="nil"/>
          <w:bottom w:val="nil"/>
          <w:right w:val="nil"/>
          <w:between w:val="nil"/>
        </w:pBdr>
      </w:pPr>
      <w:r>
        <w:t xml:space="preserve">ASSOCIATION FRANCAISE DE NORMALISATION (AFNOR). </w:t>
      </w:r>
      <w:r>
        <w:rPr>
          <w:i/>
        </w:rPr>
        <w:t>Formation des bibliothécaires et documentalistes : normes pour l’épreuve de catalogage 2 : références bibliographiques, parties composantes, cartes</w:t>
      </w:r>
      <w:r>
        <w:t>. Saint Denis la Plaine : AFNOR, 1998. 188 p. ISBN 978-2-12-484432-6</w:t>
      </w:r>
    </w:p>
    <w:p w14:paraId="2911AA71" w14:textId="54E89C62" w:rsidR="00C01C14" w:rsidRDefault="00AE0D86">
      <w:pPr>
        <w:pBdr>
          <w:top w:val="nil"/>
          <w:left w:val="nil"/>
          <w:bottom w:val="nil"/>
          <w:right w:val="nil"/>
          <w:between w:val="nil"/>
        </w:pBdr>
      </w:pPr>
      <w:r>
        <w:t>CHASSÉ, Dominique</w:t>
      </w:r>
      <w:r w:rsidR="00C01C14">
        <w:t> ;</w:t>
      </w:r>
      <w:r>
        <w:t xml:space="preserve"> MALTAIS, André</w:t>
      </w:r>
      <w:r w:rsidR="00C01C14">
        <w:t> ;</w:t>
      </w:r>
      <w:r>
        <w:t xml:space="preserve"> WHITNEY, Greg. </w:t>
      </w:r>
      <w:r>
        <w:rPr>
          <w:i/>
        </w:rPr>
        <w:t>Guide de rédaction des références bibliographiques.</w:t>
      </w:r>
      <w:r>
        <w:t xml:space="preserve"> Montréal : éditions de l’École polytechnique de Montréal, 1997. 178 p. ISBN 978-2-553-006296-9</w:t>
      </w:r>
    </w:p>
    <w:p w14:paraId="026606AC" w14:textId="3091D507" w:rsidR="00CE58C6" w:rsidRPr="00E51D22" w:rsidRDefault="00C01C14" w:rsidP="00CE58C6">
      <w:pPr>
        <w:rPr>
          <w:rFonts w:asciiTheme="majorHAnsi" w:hAnsiTheme="majorHAnsi" w:cstheme="majorHAnsi"/>
        </w:rPr>
      </w:pPr>
      <w:r>
        <w:rPr>
          <w:rFonts w:asciiTheme="majorHAnsi" w:hAnsiTheme="majorHAnsi" w:cstheme="majorHAnsi"/>
          <w:smallCaps/>
        </w:rPr>
        <w:t>REYNAERTS</w:t>
      </w:r>
      <w:r w:rsidR="00CE58C6" w:rsidRPr="00E51D22">
        <w:rPr>
          <w:rFonts w:asciiTheme="majorHAnsi" w:hAnsiTheme="majorHAnsi" w:cstheme="majorHAnsi"/>
          <w:smallCaps/>
        </w:rPr>
        <w:t>,</w:t>
      </w:r>
      <w:r w:rsidR="00CE58C6" w:rsidRPr="00E51D22">
        <w:rPr>
          <w:rFonts w:asciiTheme="majorHAnsi" w:hAnsiTheme="majorHAnsi" w:cstheme="majorHAnsi"/>
        </w:rPr>
        <w:t xml:space="preserve"> Catherine</w:t>
      </w:r>
      <w:r>
        <w:rPr>
          <w:rFonts w:asciiTheme="majorHAnsi" w:hAnsiTheme="majorHAnsi" w:cstheme="majorHAnsi"/>
        </w:rPr>
        <w:t> ;</w:t>
      </w:r>
      <w:r w:rsidR="00CE58C6" w:rsidRPr="00E51D22">
        <w:rPr>
          <w:rFonts w:asciiTheme="majorHAnsi" w:hAnsiTheme="majorHAnsi" w:cstheme="majorHAnsi"/>
        </w:rPr>
        <w:t xml:space="preserve"> </w:t>
      </w:r>
      <w:r>
        <w:rPr>
          <w:rFonts w:asciiTheme="majorHAnsi" w:hAnsiTheme="majorHAnsi" w:cstheme="majorHAnsi"/>
          <w:smallCaps/>
        </w:rPr>
        <w:t>LEPAGE,</w:t>
      </w:r>
      <w:r w:rsidRPr="00E51D22">
        <w:rPr>
          <w:rFonts w:asciiTheme="majorHAnsi" w:hAnsiTheme="majorHAnsi" w:cstheme="majorHAnsi"/>
        </w:rPr>
        <w:t xml:space="preserve"> </w:t>
      </w:r>
      <w:proofErr w:type="spellStart"/>
      <w:r w:rsidR="00CE58C6" w:rsidRPr="00E51D22">
        <w:rPr>
          <w:rFonts w:asciiTheme="majorHAnsi" w:hAnsiTheme="majorHAnsi" w:cstheme="majorHAnsi"/>
        </w:rPr>
        <w:t>Yvan</w:t>
      </w:r>
      <w:r>
        <w:rPr>
          <w:rFonts w:asciiTheme="majorHAnsi" w:hAnsiTheme="majorHAnsi" w:cstheme="majorHAnsi"/>
        </w:rPr>
        <w:t>.</w:t>
      </w:r>
      <w:r w:rsidR="00CE58C6" w:rsidRPr="00E51D22">
        <w:rPr>
          <w:rFonts w:asciiTheme="majorHAnsi" w:hAnsiTheme="majorHAnsi" w:cstheme="majorHAnsi"/>
          <w:i/>
        </w:rPr>
        <w:t>Comment</w:t>
      </w:r>
      <w:proofErr w:type="spellEnd"/>
      <w:r w:rsidR="00CE58C6" w:rsidRPr="00E51D22">
        <w:rPr>
          <w:rFonts w:asciiTheme="majorHAnsi" w:hAnsiTheme="majorHAnsi" w:cstheme="majorHAnsi"/>
          <w:i/>
        </w:rPr>
        <w:t xml:space="preserve"> se référer ?</w:t>
      </w:r>
      <w:r w:rsidR="00CE58C6" w:rsidRPr="00E51D22">
        <w:rPr>
          <w:rFonts w:asciiTheme="majorHAnsi" w:hAnsiTheme="majorHAnsi" w:cstheme="majorHAnsi"/>
        </w:rPr>
        <w:t xml:space="preserve"> Catégorie sociale, Bruxelles, Institut d'enseignement supérieur des sciences sociales et des sciences de l'information et de la documentation (IESSID) – Haute Ecole Paul-Henri Spaak : 2009, 11</w:t>
      </w:r>
      <w:r w:rsidR="00CE58C6" w:rsidRPr="00E51D22">
        <w:rPr>
          <w:rFonts w:asciiTheme="majorHAnsi" w:hAnsiTheme="majorHAnsi" w:cstheme="majorHAnsi"/>
          <w:vertAlign w:val="superscript"/>
        </w:rPr>
        <w:t>ème</w:t>
      </w:r>
      <w:r w:rsidR="00CE58C6" w:rsidRPr="00E51D22">
        <w:rPr>
          <w:rFonts w:asciiTheme="majorHAnsi" w:hAnsiTheme="majorHAnsi" w:cstheme="majorHAnsi"/>
        </w:rPr>
        <w:t xml:space="preserve"> édition.</w:t>
      </w:r>
    </w:p>
    <w:p w14:paraId="1F1AAD95" w14:textId="77777777" w:rsidR="00555D05" w:rsidRDefault="00555D05">
      <w:pPr>
        <w:pBdr>
          <w:top w:val="nil"/>
          <w:left w:val="nil"/>
          <w:bottom w:val="nil"/>
          <w:right w:val="nil"/>
          <w:between w:val="nil"/>
        </w:pBdr>
        <w:spacing w:before="0" w:line="240" w:lineRule="auto"/>
        <w:jc w:val="left"/>
      </w:pPr>
    </w:p>
    <w:p w14:paraId="5D81F057" w14:textId="77777777" w:rsidR="00555D05" w:rsidRDefault="00AE0D86">
      <w:pPr>
        <w:pBdr>
          <w:top w:val="nil"/>
          <w:left w:val="nil"/>
          <w:bottom w:val="nil"/>
          <w:right w:val="nil"/>
          <w:between w:val="nil"/>
        </w:pBdr>
        <w:spacing w:before="0" w:line="240" w:lineRule="auto"/>
        <w:jc w:val="left"/>
      </w:pPr>
      <w:r>
        <w:t>UNIVERSITÉ DU QUÉBEC À MONTRÉAL.</w:t>
      </w:r>
      <w:r>
        <w:rPr>
          <w:i/>
        </w:rPr>
        <w:t xml:space="preserve"> Présenter sa bibliographie</w:t>
      </w:r>
      <w:r>
        <w:t xml:space="preserve"> [en ligne]. [Dernière consultation le 12/09/2016]. Disponible sur le Web : &lt;</w:t>
      </w:r>
      <w:hyperlink r:id="rId17">
        <w:r>
          <w:rPr>
            <w:color w:val="1155CC"/>
            <w:u w:val="single"/>
          </w:rPr>
          <w:t>http://www.infosphere.uqam.ca/rediger-un-travail/presenter-sa-bibliographie</w:t>
        </w:r>
      </w:hyperlink>
      <w:r>
        <w:t xml:space="preserve">&gt; </w:t>
      </w:r>
    </w:p>
    <w:p w14:paraId="5CEE27D3" w14:textId="77777777" w:rsidR="001D2295" w:rsidRDefault="001D2295">
      <w:pPr>
        <w:pBdr>
          <w:top w:val="nil"/>
          <w:left w:val="nil"/>
          <w:bottom w:val="nil"/>
          <w:right w:val="nil"/>
          <w:between w:val="nil"/>
        </w:pBdr>
        <w:spacing w:before="0" w:line="240" w:lineRule="auto"/>
        <w:jc w:val="left"/>
      </w:pPr>
    </w:p>
    <w:p w14:paraId="377AAAE9" w14:textId="77777777" w:rsidR="00555D05" w:rsidRDefault="00AE0D86">
      <w:pPr>
        <w:pStyle w:val="Titre2"/>
        <w:pBdr>
          <w:top w:val="nil"/>
          <w:left w:val="nil"/>
          <w:bottom w:val="nil"/>
          <w:right w:val="nil"/>
          <w:between w:val="nil"/>
        </w:pBdr>
      </w:pPr>
      <w:bookmarkStart w:id="86" w:name="_Toc524365254"/>
      <w:bookmarkStart w:id="87" w:name="_Toc19723256"/>
      <w:r>
        <w:t>Plagiat et citation des sources</w:t>
      </w:r>
      <w:bookmarkEnd w:id="86"/>
      <w:bookmarkEnd w:id="87"/>
    </w:p>
    <w:p w14:paraId="77FB7DA4" w14:textId="77777777" w:rsidR="00555D05" w:rsidRDefault="00AE0D86">
      <w:pPr>
        <w:pBdr>
          <w:top w:val="nil"/>
          <w:left w:val="nil"/>
          <w:bottom w:val="nil"/>
          <w:right w:val="nil"/>
          <w:between w:val="nil"/>
        </w:pBdr>
        <w:jc w:val="left"/>
      </w:pPr>
      <w:r>
        <w:t xml:space="preserve">TURNITIN. </w:t>
      </w:r>
      <w:r w:rsidRPr="007449DE">
        <w:rPr>
          <w:i/>
          <w:lang w:val="en-US"/>
        </w:rPr>
        <w:t xml:space="preserve">The plagiarism </w:t>
      </w:r>
      <w:proofErr w:type="gramStart"/>
      <w:r w:rsidRPr="007449DE">
        <w:rPr>
          <w:i/>
          <w:lang w:val="en-US"/>
        </w:rPr>
        <w:t>spectrum :</w:t>
      </w:r>
      <w:proofErr w:type="gramEnd"/>
      <w:r w:rsidRPr="007449DE">
        <w:rPr>
          <w:i/>
          <w:lang w:val="en-US"/>
        </w:rPr>
        <w:t xml:space="preserve"> tagging 10 types of unoriginal work</w:t>
      </w:r>
      <w:r w:rsidRPr="007449DE">
        <w:rPr>
          <w:lang w:val="en-US"/>
        </w:rPr>
        <w:t xml:space="preserve">. </w:t>
      </w:r>
      <w:r>
        <w:t>[</w:t>
      </w:r>
      <w:proofErr w:type="gramStart"/>
      <w:r>
        <w:t>en</w:t>
      </w:r>
      <w:proofErr w:type="gramEnd"/>
      <w:r>
        <w:t xml:space="preserve"> ligne]. [Dernière consultation le 12/09/2016]. Disponible sur le Web : &lt;</w:t>
      </w:r>
      <w:hyperlink r:id="rId18">
        <w:r>
          <w:rPr>
            <w:color w:val="1155CC"/>
            <w:u w:val="single"/>
          </w:rPr>
          <w:t>http://turnitin.com/assets/en_us/media/plagiarism_spectrum.php</w:t>
        </w:r>
      </w:hyperlink>
      <w:r>
        <w:t>&gt;</w:t>
      </w:r>
    </w:p>
    <w:p w14:paraId="060FE3FC" w14:textId="77777777" w:rsidR="00555D05" w:rsidRDefault="00AE0D86">
      <w:pPr>
        <w:pBdr>
          <w:top w:val="nil"/>
          <w:left w:val="nil"/>
          <w:bottom w:val="nil"/>
          <w:right w:val="nil"/>
          <w:between w:val="nil"/>
        </w:pBdr>
        <w:jc w:val="left"/>
      </w:pPr>
      <w:r>
        <w:t xml:space="preserve">RÉSEAU DE L’UNIVERSITÉ DU QUÉBEC. </w:t>
      </w:r>
      <w:r>
        <w:rPr>
          <w:i/>
        </w:rPr>
        <w:t>Éviter le plagiat : des solutions pour tous !</w:t>
      </w:r>
      <w:r>
        <w:t xml:space="preserve"> [</w:t>
      </w:r>
      <w:proofErr w:type="gramStart"/>
      <w:r>
        <w:t>en</w:t>
      </w:r>
      <w:proofErr w:type="gramEnd"/>
      <w:r>
        <w:t xml:space="preserve"> ligne]. [Dernière consultation le 12/09/2016]. Disponible sur le Web : &lt;</w:t>
      </w:r>
      <w:hyperlink r:id="rId19">
        <w:r>
          <w:rPr>
            <w:color w:val="1155CC"/>
            <w:u w:val="single"/>
          </w:rPr>
          <w:t>https://oraprdnt.uqtr.uquebec.ca/pls/public/gscw030?owa_no_site=4481</w:t>
        </w:r>
      </w:hyperlink>
      <w:r>
        <w:t>&gt;</w:t>
      </w:r>
      <w:r>
        <w:br/>
        <w:t>On retrouve sur ce site, un autodiagnostic qui permettra aux étudiants d’évaluer leur degré de connaissance du plagiat.</w:t>
      </w:r>
    </w:p>
    <w:p w14:paraId="2AA9E123" w14:textId="77777777" w:rsidR="00555D05" w:rsidRDefault="00AE0D86">
      <w:pPr>
        <w:pBdr>
          <w:top w:val="nil"/>
          <w:left w:val="nil"/>
          <w:bottom w:val="nil"/>
          <w:right w:val="nil"/>
          <w:between w:val="nil"/>
        </w:pBdr>
        <w:jc w:val="left"/>
      </w:pPr>
      <w:r>
        <w:t xml:space="preserve">UNIVERSITÉ DU QUÉBEC À MONTRÉAL. </w:t>
      </w:r>
      <w:proofErr w:type="spellStart"/>
      <w:r>
        <w:rPr>
          <w:i/>
        </w:rPr>
        <w:t>Infosphère</w:t>
      </w:r>
      <w:proofErr w:type="spellEnd"/>
      <w:r>
        <w:rPr>
          <w:i/>
        </w:rPr>
        <w:t xml:space="preserve"> : éviter le plagiat</w:t>
      </w:r>
      <w:r>
        <w:t xml:space="preserve"> [en ligne]. [Dernière consultation le 12/09/2016]. Disponible sur le Web : &lt;</w:t>
      </w:r>
      <w:hyperlink r:id="rId20">
        <w:r>
          <w:rPr>
            <w:color w:val="1155CC"/>
            <w:u w:val="single"/>
          </w:rPr>
          <w:t>http://www.infosphere.uqam.ca/rediger-un-travail/presenter-sa-bibliographie</w:t>
        </w:r>
      </w:hyperlink>
      <w:r>
        <w:t>&gt;</w:t>
      </w:r>
    </w:p>
    <w:p w14:paraId="522EC418" w14:textId="77777777" w:rsidR="00555D05" w:rsidRDefault="00AE0D86">
      <w:pPr>
        <w:pBdr>
          <w:top w:val="nil"/>
          <w:left w:val="nil"/>
          <w:bottom w:val="nil"/>
          <w:right w:val="nil"/>
          <w:between w:val="nil"/>
        </w:pBdr>
        <w:jc w:val="left"/>
      </w:pPr>
      <w:r w:rsidRPr="007449DE">
        <w:rPr>
          <w:lang w:val="en-US"/>
        </w:rPr>
        <w:t xml:space="preserve">VISUEL COMMUNICATION GUY. </w:t>
      </w:r>
      <w:r w:rsidRPr="007449DE">
        <w:rPr>
          <w:i/>
          <w:lang w:val="en-US"/>
        </w:rPr>
        <w:t xml:space="preserve">Did I </w:t>
      </w:r>
      <w:proofErr w:type="gramStart"/>
      <w:r w:rsidRPr="007449DE">
        <w:rPr>
          <w:i/>
          <w:lang w:val="en-US"/>
        </w:rPr>
        <w:t>plagiarize ?</w:t>
      </w:r>
      <w:proofErr w:type="gramEnd"/>
      <w:r w:rsidRPr="007449DE">
        <w:rPr>
          <w:i/>
          <w:lang w:val="en-US"/>
        </w:rPr>
        <w:t xml:space="preserve"> The types and severity of plagiarism violations</w:t>
      </w:r>
      <w:r w:rsidRPr="007449DE">
        <w:rPr>
          <w:lang w:val="en-US"/>
        </w:rPr>
        <w:t xml:space="preserve"> [</w:t>
      </w:r>
      <w:proofErr w:type="spellStart"/>
      <w:r w:rsidRPr="007449DE">
        <w:rPr>
          <w:lang w:val="en-US"/>
        </w:rPr>
        <w:t>en</w:t>
      </w:r>
      <w:proofErr w:type="spellEnd"/>
      <w:r w:rsidRPr="007449DE">
        <w:rPr>
          <w:lang w:val="en-US"/>
        </w:rPr>
        <w:t xml:space="preserve"> </w:t>
      </w:r>
      <w:proofErr w:type="spellStart"/>
      <w:r w:rsidRPr="007449DE">
        <w:rPr>
          <w:lang w:val="en-US"/>
        </w:rPr>
        <w:t>ligne</w:t>
      </w:r>
      <w:proofErr w:type="spellEnd"/>
      <w:r w:rsidRPr="007449DE">
        <w:rPr>
          <w:lang w:val="en-US"/>
        </w:rPr>
        <w:t xml:space="preserve">]. </w:t>
      </w:r>
      <w:r>
        <w:t>Publié le 16/09/2014 [Dernière consultation le 12/09/2016]. Disponible sur le Web : &lt;</w:t>
      </w:r>
      <w:hyperlink r:id="rId21">
        <w:r>
          <w:rPr>
            <w:color w:val="1155CC"/>
            <w:u w:val="single"/>
          </w:rPr>
          <w:t>http://thevisualcommunicationguy.com/2014/09/16/did-i-plagiarize-the-types-and-severity-of-plagiarism-violations/</w:t>
        </w:r>
      </w:hyperlink>
      <w:r>
        <w:t xml:space="preserve">&gt; </w:t>
      </w:r>
    </w:p>
    <w:p w14:paraId="6725B863" w14:textId="77777777" w:rsidR="00555D05" w:rsidRDefault="00AE0D86">
      <w:pPr>
        <w:pStyle w:val="Titre2"/>
        <w:pBdr>
          <w:top w:val="nil"/>
          <w:left w:val="nil"/>
          <w:bottom w:val="nil"/>
          <w:right w:val="nil"/>
          <w:between w:val="nil"/>
        </w:pBdr>
      </w:pPr>
      <w:bookmarkStart w:id="88" w:name="_Toc524365255"/>
      <w:bookmarkStart w:id="89" w:name="_Toc19723257"/>
      <w:r>
        <w:lastRenderedPageBreak/>
        <w:t>Aide à la rédaction</w:t>
      </w:r>
      <w:bookmarkEnd w:id="88"/>
      <w:bookmarkEnd w:id="89"/>
      <w:r>
        <w:t xml:space="preserve"> </w:t>
      </w:r>
    </w:p>
    <w:p w14:paraId="2D1FAED8" w14:textId="77777777" w:rsidR="00555D05" w:rsidRDefault="00AE0D86">
      <w:pPr>
        <w:pBdr>
          <w:top w:val="nil"/>
          <w:left w:val="nil"/>
          <w:bottom w:val="nil"/>
          <w:right w:val="nil"/>
          <w:between w:val="nil"/>
        </w:pBdr>
        <w:jc w:val="left"/>
      </w:pPr>
      <w:r>
        <w:t xml:space="preserve">FAYET, Michelle, COMMEIGNES, Jean-Denis.  </w:t>
      </w:r>
      <w:r>
        <w:rPr>
          <w:i/>
        </w:rPr>
        <w:t>Rédiger des rapports efficaces</w:t>
      </w:r>
      <w:r>
        <w:t>. Paris : Dunod, 2015. 253 p. ISBN 978-2-10-072125-2</w:t>
      </w:r>
    </w:p>
    <w:p w14:paraId="33835821" w14:textId="77777777" w:rsidR="00555D05" w:rsidRDefault="00AE0D86">
      <w:pPr>
        <w:pBdr>
          <w:top w:val="nil"/>
          <w:left w:val="nil"/>
          <w:bottom w:val="nil"/>
          <w:right w:val="nil"/>
          <w:between w:val="nil"/>
        </w:pBdr>
        <w:jc w:val="left"/>
      </w:pPr>
      <w:r>
        <w:t xml:space="preserve">FRAGNIÈRE, Jean-Pierre. </w:t>
      </w:r>
      <w:r>
        <w:rPr>
          <w:i/>
        </w:rPr>
        <w:t>Comment réussir un mémoire</w:t>
      </w:r>
      <w:r>
        <w:t>. Paris : Dunod, 2011. 116 p. ISBN 978-2-10-053300-8</w:t>
      </w:r>
    </w:p>
    <w:p w14:paraId="50D8C4A7" w14:textId="77777777" w:rsidR="00555D05" w:rsidRDefault="00AE0D86">
      <w:pPr>
        <w:pBdr>
          <w:top w:val="nil"/>
          <w:left w:val="nil"/>
          <w:bottom w:val="nil"/>
          <w:right w:val="nil"/>
          <w:between w:val="nil"/>
        </w:pBdr>
        <w:jc w:val="left"/>
      </w:pPr>
      <w:r>
        <w:t xml:space="preserve">LAWRENCE, Olivier, PAYETTE, Jean-François. </w:t>
      </w:r>
      <w:r>
        <w:rPr>
          <w:i/>
        </w:rPr>
        <w:t>Argumenter son mémoire ou sa thèse</w:t>
      </w:r>
      <w:r>
        <w:t>. Québec : Presses de l’Université du Québec, 2010. 119 p. ISBN 972-2-7605-2629-7</w:t>
      </w:r>
    </w:p>
    <w:p w14:paraId="26FD0C44" w14:textId="77777777" w:rsidR="00555D05" w:rsidRDefault="00AE0D86">
      <w:pPr>
        <w:pBdr>
          <w:top w:val="nil"/>
          <w:left w:val="nil"/>
          <w:bottom w:val="nil"/>
          <w:right w:val="nil"/>
          <w:between w:val="nil"/>
        </w:pBdr>
        <w:jc w:val="left"/>
      </w:pPr>
      <w:r>
        <w:t xml:space="preserve">LENOBLE-PINSON, Michèle. </w:t>
      </w:r>
      <w:r>
        <w:rPr>
          <w:i/>
        </w:rPr>
        <w:t>La rédaction scientifique : conception, rédaction, présentation, signalétique</w:t>
      </w:r>
      <w:r>
        <w:t>. Bruxelles : De Boeck université, 2005. 152 p. (Méthodes en sciences humaines). ISBN 2-8041-1963-7</w:t>
      </w:r>
    </w:p>
    <w:p w14:paraId="54CC5F20" w14:textId="77777777" w:rsidR="00555D05" w:rsidRDefault="00AE0D86">
      <w:pPr>
        <w:pBdr>
          <w:top w:val="nil"/>
          <w:left w:val="nil"/>
          <w:bottom w:val="nil"/>
          <w:right w:val="nil"/>
          <w:between w:val="nil"/>
        </w:pBdr>
        <w:jc w:val="left"/>
      </w:pPr>
      <w:r>
        <w:t xml:space="preserve">MEYER, Bernard. </w:t>
      </w:r>
      <w:r>
        <w:rPr>
          <w:i/>
        </w:rPr>
        <w:t>Maîtriser l’argumentation</w:t>
      </w:r>
      <w:r>
        <w:t>. Paris : A. Colin, 2011. 252 p. ISBN 978-2-200-27001-8</w:t>
      </w:r>
    </w:p>
    <w:p w14:paraId="3F6A20F9" w14:textId="77777777" w:rsidR="00555D05" w:rsidRDefault="00AE0D86">
      <w:pPr>
        <w:pBdr>
          <w:top w:val="nil"/>
          <w:left w:val="nil"/>
          <w:bottom w:val="nil"/>
          <w:right w:val="nil"/>
          <w:between w:val="nil"/>
        </w:pBdr>
        <w:jc w:val="left"/>
      </w:pPr>
      <w:r>
        <w:t xml:space="preserve">PROFIT, Jean. </w:t>
      </w:r>
      <w:r>
        <w:rPr>
          <w:i/>
        </w:rPr>
        <w:t>Réussir le résumé de texte et la note de synthèse</w:t>
      </w:r>
      <w:r>
        <w:t>. Lyon : Chronique sociale, 1999. 135 p. (L’essentiel). ISBN 2-85008-131-0</w:t>
      </w:r>
    </w:p>
    <w:p w14:paraId="657FBBD5" w14:textId="77777777" w:rsidR="00555D05" w:rsidRDefault="00AE0D86">
      <w:pPr>
        <w:pBdr>
          <w:top w:val="nil"/>
          <w:left w:val="nil"/>
          <w:bottom w:val="nil"/>
          <w:right w:val="nil"/>
          <w:between w:val="nil"/>
        </w:pBdr>
        <w:jc w:val="left"/>
      </w:pPr>
      <w:r>
        <w:t xml:space="preserve">UNIVERSITÉ DU QUÉBEC À MONTRÉAL. </w:t>
      </w:r>
      <w:proofErr w:type="spellStart"/>
      <w:r>
        <w:rPr>
          <w:i/>
        </w:rPr>
        <w:t>Infosphère</w:t>
      </w:r>
      <w:proofErr w:type="spellEnd"/>
      <w:r>
        <w:rPr>
          <w:i/>
        </w:rPr>
        <w:t xml:space="preserve"> :  gagner du temps et réaliser de meilleurs travaux</w:t>
      </w:r>
      <w:r>
        <w:t xml:space="preserve"> [en ligne]. [Dernière consultation le 12/09/2016]. Disponible sur le Web : &lt;</w:t>
      </w:r>
      <w:hyperlink r:id="rId22">
        <w:r>
          <w:rPr>
            <w:color w:val="1155CC"/>
            <w:u w:val="single"/>
          </w:rPr>
          <w:t>http://www.infosphere.uqam.ca/</w:t>
        </w:r>
      </w:hyperlink>
      <w:r>
        <w:t>&gt;</w:t>
      </w:r>
    </w:p>
    <w:p w14:paraId="7055D03D" w14:textId="77777777" w:rsidR="00555D05" w:rsidRDefault="00555D05">
      <w:pPr>
        <w:pBdr>
          <w:top w:val="nil"/>
          <w:left w:val="nil"/>
          <w:bottom w:val="nil"/>
          <w:right w:val="nil"/>
          <w:between w:val="nil"/>
        </w:pBdr>
      </w:pPr>
    </w:p>
    <w:p w14:paraId="2722A9A6" w14:textId="77777777" w:rsidR="001D2295" w:rsidRDefault="001D2295">
      <w:pPr>
        <w:pBdr>
          <w:top w:val="nil"/>
          <w:left w:val="nil"/>
          <w:bottom w:val="nil"/>
          <w:right w:val="nil"/>
          <w:between w:val="nil"/>
        </w:pBdr>
      </w:pPr>
    </w:p>
    <w:sectPr w:rsidR="001D2295">
      <w:headerReference w:type="default" r:id="rId23"/>
      <w:footerReference w:type="default" r:id="rId24"/>
      <w:headerReference w:type="first" r:id="rId25"/>
      <w:footerReference w:type="first" r:id="rId26"/>
      <w:pgSz w:w="11905" w:h="16837"/>
      <w:pgMar w:top="1134" w:right="1134" w:bottom="1134" w:left="114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3317C" w14:textId="77777777" w:rsidR="00F55B37" w:rsidRDefault="00F55B37">
      <w:pPr>
        <w:spacing w:before="0" w:line="240" w:lineRule="auto"/>
      </w:pPr>
      <w:r>
        <w:separator/>
      </w:r>
    </w:p>
  </w:endnote>
  <w:endnote w:type="continuationSeparator" w:id="0">
    <w:p w14:paraId="4524D432" w14:textId="77777777" w:rsidR="00F55B37" w:rsidRDefault="00F55B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1331" w14:textId="77777777" w:rsidR="0026616C" w:rsidRDefault="0026616C">
    <w:pPr>
      <w:pBdr>
        <w:top w:val="nil"/>
        <w:left w:val="nil"/>
        <w:bottom w:val="nil"/>
        <w:right w:val="nil"/>
        <w:between w:val="nil"/>
      </w:pBdr>
      <w:spacing w:before="0" w:line="240" w:lineRule="auto"/>
      <w:jc w:val="center"/>
      <w:rPr>
        <w:rFonts w:asciiTheme="majorHAnsi" w:eastAsia="Arial" w:hAnsiTheme="majorHAnsi" w:cstheme="majorHAnsi"/>
      </w:rPr>
    </w:pPr>
    <w:bookmarkStart w:id="90" w:name="_Hlk523985866"/>
  </w:p>
  <w:p w14:paraId="40CD1E56" w14:textId="79345366" w:rsidR="0026616C" w:rsidRPr="00F61B82" w:rsidRDefault="0026616C">
    <w:pPr>
      <w:pBdr>
        <w:top w:val="nil"/>
        <w:left w:val="nil"/>
        <w:bottom w:val="nil"/>
        <w:right w:val="nil"/>
        <w:between w:val="nil"/>
      </w:pBdr>
      <w:spacing w:before="0" w:line="240" w:lineRule="auto"/>
      <w:jc w:val="center"/>
      <w:rPr>
        <w:rFonts w:asciiTheme="majorHAnsi" w:eastAsia="Arial" w:hAnsiTheme="majorHAnsi" w:cstheme="majorHAnsi"/>
      </w:rPr>
    </w:pPr>
    <w:r w:rsidRPr="00F61B82">
      <w:rPr>
        <w:rFonts w:asciiTheme="majorHAnsi" w:eastAsia="Arial" w:hAnsiTheme="majorHAnsi" w:cstheme="majorHAnsi"/>
      </w:rPr>
      <w:t>Citer et référencer ses sources. Comment éviter le plagiat !</w:t>
    </w:r>
    <w:r w:rsidRPr="00F61B82">
      <w:rPr>
        <w:rFonts w:asciiTheme="majorHAnsi" w:eastAsia="Arial" w:hAnsiTheme="majorHAnsi" w:cstheme="majorHAnsi"/>
        <w:color w:val="000000"/>
      </w:rPr>
      <w:t xml:space="preserve"> </w:t>
    </w:r>
    <w:r>
      <w:rPr>
        <w:rFonts w:asciiTheme="majorHAnsi" w:eastAsia="Arial" w:hAnsiTheme="majorHAnsi" w:cstheme="majorHAnsi"/>
      </w:rPr>
      <w:t>2019-2020</w:t>
    </w:r>
  </w:p>
  <w:bookmarkEnd w:id="90"/>
  <w:p w14:paraId="1811936D" w14:textId="77777777" w:rsidR="0026616C" w:rsidRPr="006754A6" w:rsidRDefault="0026616C">
    <w:pPr>
      <w:pBdr>
        <w:top w:val="nil"/>
        <w:left w:val="nil"/>
        <w:bottom w:val="nil"/>
        <w:right w:val="nil"/>
        <w:between w:val="nil"/>
      </w:pBdr>
      <w:spacing w:before="0" w:line="240" w:lineRule="auto"/>
      <w:jc w:val="right"/>
      <w:rPr>
        <w:rFonts w:ascii="Arial" w:eastAsia="Arial" w:hAnsi="Arial" w:cs="Arial"/>
        <w:sz w:val="20"/>
        <w:szCs w:val="20"/>
      </w:rPr>
    </w:pPr>
    <w:r w:rsidRPr="006754A6">
      <w:rPr>
        <w:rFonts w:ascii="Arial" w:eastAsia="Arial" w:hAnsi="Arial" w:cs="Arial"/>
        <w:sz w:val="20"/>
        <w:szCs w:val="20"/>
      </w:rPr>
      <w:fldChar w:fldCharType="begin"/>
    </w:r>
    <w:r w:rsidRPr="006754A6">
      <w:rPr>
        <w:rFonts w:ascii="Arial" w:eastAsia="Arial" w:hAnsi="Arial" w:cs="Arial"/>
        <w:sz w:val="20"/>
        <w:szCs w:val="20"/>
      </w:rPr>
      <w:instrText>PAGE</w:instrText>
    </w:r>
    <w:r w:rsidRPr="006754A6">
      <w:rPr>
        <w:rFonts w:ascii="Arial" w:eastAsia="Arial" w:hAnsi="Arial" w:cs="Arial"/>
        <w:sz w:val="20"/>
        <w:szCs w:val="20"/>
      </w:rPr>
      <w:fldChar w:fldCharType="separate"/>
    </w:r>
    <w:r w:rsidRPr="006754A6">
      <w:rPr>
        <w:rFonts w:ascii="Arial" w:eastAsia="Arial" w:hAnsi="Arial" w:cs="Arial"/>
        <w:noProof/>
        <w:sz w:val="20"/>
        <w:szCs w:val="20"/>
      </w:rPr>
      <w:t>1</w:t>
    </w:r>
    <w:r w:rsidRPr="006754A6">
      <w:rPr>
        <w:rFonts w:ascii="Arial" w:eastAsia="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47E92" w14:textId="041927D7" w:rsidR="0026616C" w:rsidRDefault="0026616C">
    <w:pPr>
      <w:pBdr>
        <w:top w:val="nil"/>
        <w:left w:val="nil"/>
        <w:bottom w:val="nil"/>
        <w:right w:val="nil"/>
        <w:between w:val="nil"/>
      </w:pBdr>
      <w:jc w:val="right"/>
      <w:rPr>
        <w:b/>
        <w:color w:val="666666"/>
      </w:rPr>
    </w:pPr>
    <w:bookmarkStart w:id="94" w:name="_Hlk523985127"/>
    <w:r>
      <w:rPr>
        <w:b/>
        <w:color w:val="666666"/>
      </w:rPr>
      <w:t>Année académique 2019-2020</w:t>
    </w:r>
  </w:p>
  <w:bookmarkEnd w:id="94"/>
  <w:p w14:paraId="5038732A" w14:textId="77777777" w:rsidR="0026616C" w:rsidRDefault="0026616C">
    <w:pPr>
      <w:pBdr>
        <w:top w:val="nil"/>
        <w:left w:val="nil"/>
        <w:bottom w:val="nil"/>
        <w:right w:val="nil"/>
        <w:between w:val="nil"/>
      </w:pBdr>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60D96" w14:textId="77777777" w:rsidR="00F55B37" w:rsidRDefault="00F55B37">
      <w:pPr>
        <w:spacing w:before="0" w:line="240" w:lineRule="auto"/>
      </w:pPr>
      <w:r>
        <w:separator/>
      </w:r>
    </w:p>
  </w:footnote>
  <w:footnote w:type="continuationSeparator" w:id="0">
    <w:p w14:paraId="44EBA7D3" w14:textId="77777777" w:rsidR="00F55B37" w:rsidRDefault="00F55B37">
      <w:pPr>
        <w:spacing w:before="0" w:line="240" w:lineRule="auto"/>
      </w:pPr>
      <w:r>
        <w:continuationSeparator/>
      </w:r>
    </w:p>
  </w:footnote>
  <w:footnote w:id="1">
    <w:p w14:paraId="1924AD6E" w14:textId="77777777" w:rsidR="0026616C" w:rsidRPr="006F0B69" w:rsidRDefault="0026616C" w:rsidP="00D238DA">
      <w:pPr>
        <w:pStyle w:val="Notedebasdepage"/>
      </w:pPr>
      <w:r w:rsidRPr="00601D3B">
        <w:rPr>
          <w:rStyle w:val="Appelnotedebasdep"/>
          <w:color w:val="002060"/>
        </w:rPr>
        <w:footnoteRef/>
      </w:r>
      <w:r w:rsidRPr="00601D3B">
        <w:rPr>
          <w:color w:val="002060"/>
        </w:rPr>
        <w:t xml:space="preserve"> RIFFAULT, Jacques. </w:t>
      </w:r>
      <w:r w:rsidRPr="00601D3B">
        <w:rPr>
          <w:i/>
          <w:color w:val="002060"/>
        </w:rPr>
        <w:t>Penser l’écrit professionnel en travail social. Contexte, pratiques, significations.</w:t>
      </w:r>
      <w:r w:rsidRPr="00601D3B">
        <w:rPr>
          <w:color w:val="002060"/>
        </w:rPr>
        <w:t xml:space="preserve"> 2è éd. Paris : DUNOD, 2006. p.IX. ISBN 2-10-050055-4</w:t>
      </w:r>
    </w:p>
  </w:footnote>
  <w:footnote w:id="2">
    <w:p w14:paraId="2F1E11F4" w14:textId="77777777" w:rsidR="0026616C" w:rsidRPr="006D3166" w:rsidRDefault="0026616C" w:rsidP="0009676A">
      <w:pPr>
        <w:pStyle w:val="Notedebasdepage"/>
        <w:rPr>
          <w:highlight w:val="green"/>
        </w:rPr>
      </w:pPr>
      <w:r w:rsidRPr="00601D3B">
        <w:rPr>
          <w:rStyle w:val="Appelnotedebasdep"/>
          <w:color w:val="002060"/>
        </w:rPr>
        <w:footnoteRef/>
      </w:r>
      <w:r w:rsidRPr="00601D3B">
        <w:rPr>
          <w:color w:val="002060"/>
        </w:rPr>
        <w:t xml:space="preserve"> RIFFAULT, Jacques. </w:t>
      </w:r>
      <w:r w:rsidRPr="00601D3B">
        <w:rPr>
          <w:i/>
          <w:color w:val="002060"/>
        </w:rPr>
        <w:t>Penser l’écrit professionnel en travail social. Contexte, pratiques, significations.</w:t>
      </w:r>
      <w:r w:rsidRPr="00601D3B">
        <w:rPr>
          <w:color w:val="002060"/>
        </w:rPr>
        <w:t xml:space="preserve"> 2è éd. Paris : DUNOD, 2006. p.IX. ISBN 2-10-050055-4</w:t>
      </w:r>
    </w:p>
  </w:footnote>
  <w:footnote w:id="3">
    <w:p w14:paraId="2FA391F0" w14:textId="77777777" w:rsidR="0026616C" w:rsidRPr="006F0B69" w:rsidRDefault="0026616C" w:rsidP="002D3101">
      <w:pPr>
        <w:pStyle w:val="Notedebasdepage"/>
      </w:pPr>
      <w:r w:rsidRPr="006F0B69">
        <w:rPr>
          <w:rStyle w:val="Appelnotedebasdep"/>
        </w:rPr>
        <w:footnoteRef/>
      </w:r>
      <w:r w:rsidRPr="006F0B69">
        <w:t xml:space="preserve"> RIFFAULT, Jacques. </w:t>
      </w:r>
      <w:r w:rsidRPr="006F0B69">
        <w:rPr>
          <w:i/>
        </w:rPr>
        <w:t>Penser l’écrit professionnel en travail social. Contexte, pratiques, significations.</w:t>
      </w:r>
      <w:r w:rsidRPr="006F0B69">
        <w:t xml:space="preserve"> 2è éd. Paris : DUNOD, 2006. p.IX. ISBN 2-10-050055-4</w:t>
      </w:r>
    </w:p>
  </w:footnote>
  <w:footnote w:id="4">
    <w:p w14:paraId="312264ED" w14:textId="77777777" w:rsidR="0026616C" w:rsidRPr="006D3166" w:rsidRDefault="0026616C" w:rsidP="002D3101">
      <w:pPr>
        <w:pStyle w:val="Notedebasdepage"/>
        <w:rPr>
          <w:highlight w:val="green"/>
        </w:rPr>
      </w:pPr>
      <w:r w:rsidRPr="006F0B69">
        <w:rPr>
          <w:rStyle w:val="Appelnotedebasdep"/>
        </w:rPr>
        <w:footnoteRef/>
      </w:r>
      <w:r w:rsidRPr="006F0B69">
        <w:t xml:space="preserve"> RIFFAULT, Jacques. </w:t>
      </w:r>
      <w:r w:rsidRPr="006F0B69">
        <w:rPr>
          <w:i/>
        </w:rPr>
        <w:t>Penser l’écrit professionnel en travail social. Contexte, pratiques, significations.</w:t>
      </w:r>
      <w:r w:rsidRPr="006F0B69">
        <w:t xml:space="preserve"> 2è éd. Paris : DUNOD, 2006. p.IX. ISBN 2-10-050055-4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CDFA" w14:textId="77777777" w:rsidR="0026616C" w:rsidRDefault="0026616C">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A637" w14:textId="77777777" w:rsidR="0026616C" w:rsidRDefault="0026616C">
    <w:pPr>
      <w:keepNext/>
      <w:widowControl w:val="0"/>
      <w:tabs>
        <w:tab w:val="left" w:pos="0"/>
      </w:tabs>
      <w:spacing w:before="0" w:line="240" w:lineRule="auto"/>
      <w:jc w:val="center"/>
    </w:pPr>
  </w:p>
  <w:p w14:paraId="4AEF58A2" w14:textId="77777777" w:rsidR="0026616C" w:rsidRDefault="0026616C">
    <w:pPr>
      <w:keepNext/>
      <w:widowControl w:val="0"/>
      <w:numPr>
        <w:ilvl w:val="0"/>
        <w:numId w:val="13"/>
      </w:numPr>
      <w:tabs>
        <w:tab w:val="left" w:pos="0"/>
      </w:tabs>
      <w:spacing w:before="0" w:line="240" w:lineRule="auto"/>
      <w:jc w:val="center"/>
      <w:rPr>
        <w:rFonts w:ascii="Times New Roman" w:eastAsia="Times New Roman" w:hAnsi="Times New Roman" w:cs="Times New Roman"/>
        <w:sz w:val="24"/>
        <w:szCs w:val="24"/>
      </w:rPr>
    </w:pPr>
    <w:bookmarkStart w:id="91" w:name="_Hlk523984872"/>
    <w:bookmarkStart w:id="92" w:name="_Hlk523984873"/>
  </w:p>
  <w:p w14:paraId="5B2811B9" w14:textId="77777777" w:rsidR="0026616C" w:rsidRDefault="0026616C">
    <w:pPr>
      <w:keepNext/>
      <w:widowControl w:val="0"/>
      <w:numPr>
        <w:ilvl w:val="0"/>
        <w:numId w:val="13"/>
      </w:numPr>
      <w:tabs>
        <w:tab w:val="left" w:pos="0"/>
      </w:tabs>
      <w:spacing w:before="0" w:line="240" w:lineRule="auto"/>
      <w:jc w:val="center"/>
      <w:rPr>
        <w:rFonts w:ascii="Times New Roman" w:eastAsia="Times New Roman" w:hAnsi="Times New Roman" w:cs="Times New Roman"/>
        <w:sz w:val="24"/>
        <w:szCs w:val="24"/>
      </w:rPr>
    </w:pPr>
    <w:r>
      <w:rPr>
        <w:rFonts w:ascii="Arial" w:eastAsia="Arial" w:hAnsi="Arial" w:cs="Arial"/>
        <w:noProof/>
      </w:rPr>
      <w:drawing>
        <wp:inline distT="114300" distB="114300" distL="114300" distR="114300" wp14:anchorId="75DD32E3" wp14:editId="41F618DD">
          <wp:extent cx="1617115" cy="1090613"/>
          <wp:effectExtent l="0" t="0" r="0" b="0"/>
          <wp:docPr id="1" name="image2.png" descr="logohe2biessid.png"/>
          <wp:cNvGraphicFramePr/>
          <a:graphic xmlns:a="http://schemas.openxmlformats.org/drawingml/2006/main">
            <a:graphicData uri="http://schemas.openxmlformats.org/drawingml/2006/picture">
              <pic:pic xmlns:pic="http://schemas.openxmlformats.org/drawingml/2006/picture">
                <pic:nvPicPr>
                  <pic:cNvPr id="0" name="image2.png" descr="logohe2biessid.png"/>
                  <pic:cNvPicPr preferRelativeResize="0"/>
                </pic:nvPicPr>
                <pic:blipFill>
                  <a:blip r:embed="rId1"/>
                  <a:srcRect/>
                  <a:stretch>
                    <a:fillRect/>
                  </a:stretch>
                </pic:blipFill>
                <pic:spPr>
                  <a:xfrm>
                    <a:off x="0" y="0"/>
                    <a:ext cx="1617115" cy="1090613"/>
                  </a:xfrm>
                  <a:prstGeom prst="rect">
                    <a:avLst/>
                  </a:prstGeom>
                  <a:ln/>
                </pic:spPr>
              </pic:pic>
            </a:graphicData>
          </a:graphic>
        </wp:inline>
      </w:drawing>
    </w:r>
  </w:p>
  <w:p w14:paraId="2B3CBC00" w14:textId="77777777" w:rsidR="0026616C" w:rsidRPr="00B50280" w:rsidRDefault="0026616C">
    <w:pPr>
      <w:widowControl w:val="0"/>
      <w:numPr>
        <w:ilvl w:val="0"/>
        <w:numId w:val="13"/>
      </w:numPr>
      <w:tabs>
        <w:tab w:val="center" w:pos="4818"/>
        <w:tab w:val="right" w:pos="9637"/>
      </w:tabs>
      <w:spacing w:before="0" w:line="240" w:lineRule="auto"/>
      <w:jc w:val="center"/>
      <w:rPr>
        <w:rFonts w:ascii="Arial" w:eastAsia="Arial" w:hAnsi="Arial" w:cs="Arial"/>
        <w:color w:val="666666"/>
      </w:rPr>
    </w:pPr>
  </w:p>
  <w:p w14:paraId="54052504" w14:textId="77777777" w:rsidR="0026616C" w:rsidRPr="007449DE" w:rsidRDefault="0026616C">
    <w:pPr>
      <w:widowControl w:val="0"/>
      <w:numPr>
        <w:ilvl w:val="0"/>
        <w:numId w:val="13"/>
      </w:numPr>
      <w:tabs>
        <w:tab w:val="center" w:pos="4818"/>
        <w:tab w:val="right" w:pos="9637"/>
      </w:tabs>
      <w:spacing w:before="0" w:line="240" w:lineRule="auto"/>
      <w:jc w:val="center"/>
      <w:rPr>
        <w:rFonts w:ascii="Arial" w:eastAsia="Arial" w:hAnsi="Arial" w:cs="Arial"/>
        <w:color w:val="666666"/>
        <w:lang w:val="en-US"/>
      </w:rPr>
    </w:pPr>
    <w:bookmarkStart w:id="93" w:name="_Hlk523984911"/>
    <w:r w:rsidRPr="007449DE">
      <w:rPr>
        <w:rFonts w:ascii="Arial" w:eastAsia="Arial" w:hAnsi="Arial" w:cs="Arial"/>
        <w:b/>
        <w:color w:val="666666"/>
        <w:sz w:val="20"/>
        <w:szCs w:val="20"/>
        <w:lang w:val="en-US"/>
      </w:rPr>
      <w:t>HE2B - Campus IESSID</w:t>
    </w:r>
    <w:r w:rsidRPr="007449DE">
      <w:rPr>
        <w:rFonts w:ascii="Arial" w:eastAsia="Arial" w:hAnsi="Arial" w:cs="Arial"/>
        <w:color w:val="666666"/>
        <w:sz w:val="20"/>
        <w:szCs w:val="20"/>
        <w:lang w:val="en-US"/>
      </w:rPr>
      <w:t xml:space="preserve"> - Sections BD &amp; AS</w:t>
    </w:r>
  </w:p>
  <w:p w14:paraId="6469DC33" w14:textId="77777777" w:rsidR="0026616C" w:rsidRDefault="0026616C">
    <w:pPr>
      <w:widowControl w:val="0"/>
      <w:numPr>
        <w:ilvl w:val="0"/>
        <w:numId w:val="13"/>
      </w:numPr>
      <w:tabs>
        <w:tab w:val="center" w:pos="4818"/>
        <w:tab w:val="right" w:pos="9637"/>
      </w:tabs>
      <w:spacing w:before="0" w:line="240" w:lineRule="auto"/>
      <w:jc w:val="center"/>
      <w:rPr>
        <w:rFonts w:ascii="Arial" w:eastAsia="Arial" w:hAnsi="Arial" w:cs="Arial"/>
        <w:color w:val="666666"/>
      </w:rPr>
    </w:pPr>
    <w:r>
      <w:rPr>
        <w:rFonts w:ascii="Arial" w:eastAsia="Arial" w:hAnsi="Arial" w:cs="Arial"/>
        <w:color w:val="666666"/>
        <w:sz w:val="20"/>
        <w:szCs w:val="20"/>
      </w:rPr>
      <w:t>Rue de l'Abbaye, 26 - 1050 Bruxelles (Ixelles) - Tél. : +32-(0)2.629.04.14 www.he2b.be</w:t>
    </w:r>
    <w:bookmarkEnd w:id="91"/>
    <w:bookmarkEnd w:id="92"/>
    <w:bookmarkEnd w:id="9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579C"/>
    <w:multiLevelType w:val="multilevel"/>
    <w:tmpl w:val="872046CC"/>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1EC77232"/>
    <w:multiLevelType w:val="multilevel"/>
    <w:tmpl w:val="6AE091C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1EF55940"/>
    <w:multiLevelType w:val="multilevel"/>
    <w:tmpl w:val="76CAC3CC"/>
    <w:lvl w:ilvl="0">
      <w:start w:val="1"/>
      <w:numFmt w:val="bullet"/>
      <w:lvlText w:val="•"/>
      <w:lvlJc w:val="left"/>
      <w:pPr>
        <w:ind w:left="707" w:hanging="707"/>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14" w:hanging="1414"/>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2121" w:hanging="2121"/>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28" w:hanging="2828"/>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535" w:hanging="3535"/>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4242" w:hanging="4242"/>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4949" w:hanging="4949"/>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656" w:hanging="5656"/>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6363" w:hanging="6363"/>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 w15:restartNumberingAfterBreak="0">
    <w:nsid w:val="1F6E63BD"/>
    <w:multiLevelType w:val="multilevel"/>
    <w:tmpl w:val="33E893B8"/>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0C90039"/>
    <w:multiLevelType w:val="multilevel"/>
    <w:tmpl w:val="86307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42A41"/>
    <w:multiLevelType w:val="multilevel"/>
    <w:tmpl w:val="783AEB56"/>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6" w15:restartNumberingAfterBreak="0">
    <w:nsid w:val="3E4B79A3"/>
    <w:multiLevelType w:val="hybridMultilevel"/>
    <w:tmpl w:val="3FE6F074"/>
    <w:lvl w:ilvl="0" w:tplc="B164B5F6">
      <w:start w:val="7"/>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00D6E54"/>
    <w:multiLevelType w:val="hybridMultilevel"/>
    <w:tmpl w:val="9274FCEC"/>
    <w:lvl w:ilvl="0" w:tplc="240078E0">
      <w:numFmt w:val="bullet"/>
      <w:lvlText w:val=""/>
      <w:lvlJc w:val="left"/>
      <w:pPr>
        <w:ind w:left="720" w:hanging="360"/>
      </w:pPr>
      <w:rPr>
        <w:rFonts w:ascii="Wingdings" w:eastAsia="Calibri"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38349D1"/>
    <w:multiLevelType w:val="multilevel"/>
    <w:tmpl w:val="30A0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454195"/>
    <w:multiLevelType w:val="multilevel"/>
    <w:tmpl w:val="525E55B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0" w15:restartNumberingAfterBreak="0">
    <w:nsid w:val="49FD38A2"/>
    <w:multiLevelType w:val="multilevel"/>
    <w:tmpl w:val="CC22D870"/>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1" w15:restartNumberingAfterBreak="0">
    <w:nsid w:val="50CD1576"/>
    <w:multiLevelType w:val="multilevel"/>
    <w:tmpl w:val="E842D140"/>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2" w15:restartNumberingAfterBreak="0">
    <w:nsid w:val="593807D8"/>
    <w:multiLevelType w:val="hybridMultilevel"/>
    <w:tmpl w:val="73667C02"/>
    <w:lvl w:ilvl="0" w:tplc="1054D06C">
      <w:start w:val="7"/>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55C4E35"/>
    <w:multiLevelType w:val="multilevel"/>
    <w:tmpl w:val="291093D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4" w15:restartNumberingAfterBreak="0">
    <w:nsid w:val="669F2501"/>
    <w:multiLevelType w:val="multilevel"/>
    <w:tmpl w:val="A150FBD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5" w15:restartNumberingAfterBreak="0">
    <w:nsid w:val="70ED7939"/>
    <w:multiLevelType w:val="multilevel"/>
    <w:tmpl w:val="C83ADB4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6" w15:restartNumberingAfterBreak="0">
    <w:nsid w:val="72A6206A"/>
    <w:multiLevelType w:val="hybridMultilevel"/>
    <w:tmpl w:val="71A67BDE"/>
    <w:lvl w:ilvl="0" w:tplc="9B08234C">
      <w:numFmt w:val="bullet"/>
      <w:lvlText w:val=""/>
      <w:lvlJc w:val="left"/>
      <w:pPr>
        <w:ind w:left="720" w:hanging="360"/>
      </w:pPr>
      <w:rPr>
        <w:rFonts w:ascii="Wingdings" w:eastAsia="Calibri" w:hAnsi="Wingdings"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55E5D1C"/>
    <w:multiLevelType w:val="multilevel"/>
    <w:tmpl w:val="6E3C692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79B572E7"/>
    <w:multiLevelType w:val="multilevel"/>
    <w:tmpl w:val="AAEEF2B8"/>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9" w15:restartNumberingAfterBreak="0">
    <w:nsid w:val="7B166045"/>
    <w:multiLevelType w:val="multilevel"/>
    <w:tmpl w:val="078E304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num w:numId="1">
    <w:abstractNumId w:val="11"/>
  </w:num>
  <w:num w:numId="2">
    <w:abstractNumId w:val="2"/>
  </w:num>
  <w:num w:numId="3">
    <w:abstractNumId w:val="18"/>
  </w:num>
  <w:num w:numId="4">
    <w:abstractNumId w:val="5"/>
  </w:num>
  <w:num w:numId="5">
    <w:abstractNumId w:val="14"/>
  </w:num>
  <w:num w:numId="6">
    <w:abstractNumId w:val="10"/>
  </w:num>
  <w:num w:numId="7">
    <w:abstractNumId w:val="19"/>
  </w:num>
  <w:num w:numId="8">
    <w:abstractNumId w:val="15"/>
  </w:num>
  <w:num w:numId="9">
    <w:abstractNumId w:val="1"/>
  </w:num>
  <w:num w:numId="10">
    <w:abstractNumId w:val="4"/>
  </w:num>
  <w:num w:numId="11">
    <w:abstractNumId w:val="13"/>
  </w:num>
  <w:num w:numId="12">
    <w:abstractNumId w:val="3"/>
  </w:num>
  <w:num w:numId="13">
    <w:abstractNumId w:val="9"/>
  </w:num>
  <w:num w:numId="14">
    <w:abstractNumId w:val="8"/>
  </w:num>
  <w:num w:numId="15">
    <w:abstractNumId w:val="0"/>
  </w:num>
  <w:num w:numId="16">
    <w:abstractNumId w:val="17"/>
  </w:num>
  <w:num w:numId="17">
    <w:abstractNumId w:val="7"/>
  </w:num>
  <w:num w:numId="18">
    <w:abstractNumId w:val="16"/>
  </w:num>
  <w:num w:numId="19">
    <w:abstractNumId w:val="1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cha Wallez">
    <w15:presenceInfo w15:providerId="Windows Live" w15:userId="4e88ca4db6b832b4"/>
  </w15:person>
  <w15:person w15:author="Sebastien">
    <w15:presenceInfo w15:providerId="None" w15:userId="Seba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05"/>
    <w:rsid w:val="00000582"/>
    <w:rsid w:val="000030E9"/>
    <w:rsid w:val="000150D7"/>
    <w:rsid w:val="0001779D"/>
    <w:rsid w:val="000431A8"/>
    <w:rsid w:val="00066DED"/>
    <w:rsid w:val="00080208"/>
    <w:rsid w:val="00082A94"/>
    <w:rsid w:val="00086F43"/>
    <w:rsid w:val="0009676A"/>
    <w:rsid w:val="000A50FF"/>
    <w:rsid w:val="000B6EA9"/>
    <w:rsid w:val="000C1588"/>
    <w:rsid w:val="000D3AC2"/>
    <w:rsid w:val="000E5A83"/>
    <w:rsid w:val="000F0D66"/>
    <w:rsid w:val="00196202"/>
    <w:rsid w:val="001C5463"/>
    <w:rsid w:val="001C7F29"/>
    <w:rsid w:val="001D2295"/>
    <w:rsid w:val="001F22B7"/>
    <w:rsid w:val="00200E02"/>
    <w:rsid w:val="00205960"/>
    <w:rsid w:val="00211F02"/>
    <w:rsid w:val="002269A6"/>
    <w:rsid w:val="00230844"/>
    <w:rsid w:val="002341D4"/>
    <w:rsid w:val="002453D3"/>
    <w:rsid w:val="0026616C"/>
    <w:rsid w:val="00283D3E"/>
    <w:rsid w:val="00285322"/>
    <w:rsid w:val="00293EE5"/>
    <w:rsid w:val="00297DE8"/>
    <w:rsid w:val="002A0D6D"/>
    <w:rsid w:val="002C1E6B"/>
    <w:rsid w:val="002D3101"/>
    <w:rsid w:val="002E4079"/>
    <w:rsid w:val="002F388D"/>
    <w:rsid w:val="0032119E"/>
    <w:rsid w:val="00343711"/>
    <w:rsid w:val="00352B2F"/>
    <w:rsid w:val="003614C3"/>
    <w:rsid w:val="00377486"/>
    <w:rsid w:val="003E062C"/>
    <w:rsid w:val="004120B5"/>
    <w:rsid w:val="004566E7"/>
    <w:rsid w:val="004900EB"/>
    <w:rsid w:val="00495A41"/>
    <w:rsid w:val="004B29D0"/>
    <w:rsid w:val="004F0499"/>
    <w:rsid w:val="00501FC9"/>
    <w:rsid w:val="00515CDB"/>
    <w:rsid w:val="00523BC7"/>
    <w:rsid w:val="005310FD"/>
    <w:rsid w:val="00536874"/>
    <w:rsid w:val="00555D05"/>
    <w:rsid w:val="00586677"/>
    <w:rsid w:val="00596324"/>
    <w:rsid w:val="005A5F19"/>
    <w:rsid w:val="005B0D9F"/>
    <w:rsid w:val="00601D3B"/>
    <w:rsid w:val="00613D99"/>
    <w:rsid w:val="00662014"/>
    <w:rsid w:val="006754A6"/>
    <w:rsid w:val="0068242B"/>
    <w:rsid w:val="00683B3C"/>
    <w:rsid w:val="00686AA9"/>
    <w:rsid w:val="00687EBD"/>
    <w:rsid w:val="006C64A6"/>
    <w:rsid w:val="006D0C10"/>
    <w:rsid w:val="006D3166"/>
    <w:rsid w:val="006F0B69"/>
    <w:rsid w:val="006F10B2"/>
    <w:rsid w:val="006F53E0"/>
    <w:rsid w:val="0070598B"/>
    <w:rsid w:val="007449DE"/>
    <w:rsid w:val="00764188"/>
    <w:rsid w:val="007732F7"/>
    <w:rsid w:val="0077668F"/>
    <w:rsid w:val="00793CDE"/>
    <w:rsid w:val="007A2AA4"/>
    <w:rsid w:val="007C739E"/>
    <w:rsid w:val="007F2306"/>
    <w:rsid w:val="00820114"/>
    <w:rsid w:val="0084731D"/>
    <w:rsid w:val="008845E6"/>
    <w:rsid w:val="00895EA0"/>
    <w:rsid w:val="008968E3"/>
    <w:rsid w:val="008B715E"/>
    <w:rsid w:val="008C6523"/>
    <w:rsid w:val="008E1285"/>
    <w:rsid w:val="008E530F"/>
    <w:rsid w:val="00921A7C"/>
    <w:rsid w:val="00937864"/>
    <w:rsid w:val="00985D91"/>
    <w:rsid w:val="00995AA2"/>
    <w:rsid w:val="009A4FD7"/>
    <w:rsid w:val="009B2394"/>
    <w:rsid w:val="009C1621"/>
    <w:rsid w:val="009D0427"/>
    <w:rsid w:val="009D2430"/>
    <w:rsid w:val="009F4E47"/>
    <w:rsid w:val="009F771D"/>
    <w:rsid w:val="00A0264E"/>
    <w:rsid w:val="00A05277"/>
    <w:rsid w:val="00A13C36"/>
    <w:rsid w:val="00A14EA1"/>
    <w:rsid w:val="00A17B82"/>
    <w:rsid w:val="00A4171F"/>
    <w:rsid w:val="00A65BBF"/>
    <w:rsid w:val="00A72475"/>
    <w:rsid w:val="00A84BDC"/>
    <w:rsid w:val="00A86E7F"/>
    <w:rsid w:val="00A96282"/>
    <w:rsid w:val="00A97676"/>
    <w:rsid w:val="00AA21CF"/>
    <w:rsid w:val="00AA6B8F"/>
    <w:rsid w:val="00AD4479"/>
    <w:rsid w:val="00AD4FB3"/>
    <w:rsid w:val="00AE0D86"/>
    <w:rsid w:val="00B02234"/>
    <w:rsid w:val="00B07007"/>
    <w:rsid w:val="00B33590"/>
    <w:rsid w:val="00B50280"/>
    <w:rsid w:val="00B63811"/>
    <w:rsid w:val="00B758F2"/>
    <w:rsid w:val="00B90D0D"/>
    <w:rsid w:val="00BB7735"/>
    <w:rsid w:val="00BD6160"/>
    <w:rsid w:val="00C01C14"/>
    <w:rsid w:val="00C120A7"/>
    <w:rsid w:val="00C14F0F"/>
    <w:rsid w:val="00C2222F"/>
    <w:rsid w:val="00C336BE"/>
    <w:rsid w:val="00C71534"/>
    <w:rsid w:val="00C82D94"/>
    <w:rsid w:val="00CA17EC"/>
    <w:rsid w:val="00CA28EB"/>
    <w:rsid w:val="00CD4B0F"/>
    <w:rsid w:val="00CE58C6"/>
    <w:rsid w:val="00D10990"/>
    <w:rsid w:val="00D238DA"/>
    <w:rsid w:val="00D41727"/>
    <w:rsid w:val="00D7526C"/>
    <w:rsid w:val="00DA52BD"/>
    <w:rsid w:val="00DB485E"/>
    <w:rsid w:val="00DC3B06"/>
    <w:rsid w:val="00DF2101"/>
    <w:rsid w:val="00DF6CB9"/>
    <w:rsid w:val="00E11801"/>
    <w:rsid w:val="00E35D3E"/>
    <w:rsid w:val="00E51D22"/>
    <w:rsid w:val="00E63569"/>
    <w:rsid w:val="00E66250"/>
    <w:rsid w:val="00E871E7"/>
    <w:rsid w:val="00E87B8E"/>
    <w:rsid w:val="00E92D9C"/>
    <w:rsid w:val="00EA7423"/>
    <w:rsid w:val="00EB2A99"/>
    <w:rsid w:val="00EC672C"/>
    <w:rsid w:val="00EC78AC"/>
    <w:rsid w:val="00EF197F"/>
    <w:rsid w:val="00F07511"/>
    <w:rsid w:val="00F14FBE"/>
    <w:rsid w:val="00F2163D"/>
    <w:rsid w:val="00F55B37"/>
    <w:rsid w:val="00F61B82"/>
    <w:rsid w:val="00F82906"/>
    <w:rsid w:val="00F84660"/>
    <w:rsid w:val="00F93641"/>
    <w:rsid w:val="00FA5C2B"/>
    <w:rsid w:val="00FC66C1"/>
    <w:rsid w:val="00FD51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35D0"/>
  <w15:docId w15:val="{146CB2B0-8B03-40A2-8F36-1EF20BEA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BE" w:eastAsia="fr-BE" w:bidi="ar-SA"/>
      </w:rPr>
    </w:rPrDefault>
    <w:pPrDefault>
      <w:pPr>
        <w:spacing w:before="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En-tte">
    <w:name w:val="header"/>
    <w:basedOn w:val="Normal"/>
    <w:link w:val="En-tteCar"/>
    <w:uiPriority w:val="99"/>
    <w:unhideWhenUsed/>
    <w:rsid w:val="00377486"/>
    <w:pPr>
      <w:tabs>
        <w:tab w:val="center" w:pos="4536"/>
        <w:tab w:val="right" w:pos="9072"/>
      </w:tabs>
      <w:spacing w:before="0" w:line="240" w:lineRule="auto"/>
    </w:pPr>
  </w:style>
  <w:style w:type="character" w:customStyle="1" w:styleId="En-tteCar">
    <w:name w:val="En-tête Car"/>
    <w:basedOn w:val="Policepardfaut"/>
    <w:link w:val="En-tte"/>
    <w:uiPriority w:val="99"/>
    <w:rsid w:val="00377486"/>
  </w:style>
  <w:style w:type="paragraph" w:styleId="Pieddepage">
    <w:name w:val="footer"/>
    <w:basedOn w:val="Normal"/>
    <w:link w:val="PieddepageCar"/>
    <w:uiPriority w:val="99"/>
    <w:unhideWhenUsed/>
    <w:rsid w:val="00377486"/>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377486"/>
  </w:style>
  <w:style w:type="character" w:styleId="Lienhypertexte">
    <w:name w:val="Hyperlink"/>
    <w:uiPriority w:val="99"/>
    <w:unhideWhenUsed/>
    <w:rsid w:val="00377486"/>
    <w:rPr>
      <w:color w:val="0000FF"/>
      <w:u w:val="single"/>
    </w:rPr>
  </w:style>
  <w:style w:type="paragraph" w:styleId="Paragraphedeliste">
    <w:name w:val="List Paragraph"/>
    <w:basedOn w:val="Normal"/>
    <w:qFormat/>
    <w:rsid w:val="00E92D9C"/>
    <w:pPr>
      <w:ind w:left="720"/>
      <w:contextualSpacing/>
    </w:pPr>
  </w:style>
  <w:style w:type="paragraph" w:styleId="Notedebasdepage">
    <w:name w:val="footnote text"/>
    <w:basedOn w:val="Normal"/>
    <w:link w:val="NotedebasdepageCar"/>
    <w:uiPriority w:val="99"/>
    <w:unhideWhenUsed/>
    <w:rsid w:val="006D3166"/>
    <w:pPr>
      <w:spacing w:before="0" w:line="240" w:lineRule="auto"/>
    </w:pPr>
    <w:rPr>
      <w:sz w:val="20"/>
      <w:szCs w:val="20"/>
    </w:rPr>
  </w:style>
  <w:style w:type="character" w:customStyle="1" w:styleId="NotedebasdepageCar">
    <w:name w:val="Note de bas de page Car"/>
    <w:basedOn w:val="Policepardfaut"/>
    <w:link w:val="Notedebasdepage"/>
    <w:uiPriority w:val="99"/>
    <w:rsid w:val="006D3166"/>
    <w:rPr>
      <w:sz w:val="20"/>
      <w:szCs w:val="20"/>
    </w:rPr>
  </w:style>
  <w:style w:type="character" w:styleId="Appelnotedebasdep">
    <w:name w:val="footnote reference"/>
    <w:basedOn w:val="Policepardfaut"/>
    <w:uiPriority w:val="99"/>
    <w:unhideWhenUsed/>
    <w:rsid w:val="006D3166"/>
    <w:rPr>
      <w:vertAlign w:val="superscript"/>
    </w:rPr>
  </w:style>
  <w:style w:type="character" w:customStyle="1" w:styleId="hoenzbadl">
    <w:name w:val="hoenzb adl"/>
    <w:basedOn w:val="Policepardfaut"/>
    <w:rsid w:val="004566E7"/>
  </w:style>
  <w:style w:type="paragraph" w:styleId="Corpsdetexte">
    <w:name w:val="Body Text"/>
    <w:basedOn w:val="Normal"/>
    <w:link w:val="CorpsdetexteCar"/>
    <w:rsid w:val="001F22B7"/>
    <w:pPr>
      <w:spacing w:before="0" w:line="360" w:lineRule="atLeast"/>
    </w:pPr>
    <w:rPr>
      <w:rFonts w:ascii="Times" w:eastAsia="Times New Roman" w:hAnsi="Times" w:cs="Times New Roman"/>
      <w:sz w:val="26"/>
      <w:szCs w:val="20"/>
      <w:lang w:val="fr-FR" w:eastAsia="fr-FR"/>
    </w:rPr>
  </w:style>
  <w:style w:type="character" w:customStyle="1" w:styleId="CorpsdetexteCar">
    <w:name w:val="Corps de texte Car"/>
    <w:basedOn w:val="Policepardfaut"/>
    <w:link w:val="Corpsdetexte"/>
    <w:rsid w:val="001F22B7"/>
    <w:rPr>
      <w:rFonts w:ascii="Times" w:eastAsia="Times New Roman" w:hAnsi="Times" w:cs="Times New Roman"/>
      <w:sz w:val="26"/>
      <w:szCs w:val="20"/>
      <w:lang w:val="fr-FR" w:eastAsia="fr-FR"/>
    </w:rPr>
  </w:style>
  <w:style w:type="character" w:customStyle="1" w:styleId="publictitle">
    <w:name w:val="public_title"/>
    <w:basedOn w:val="Policepardfaut"/>
    <w:rsid w:val="008E1285"/>
  </w:style>
  <w:style w:type="character" w:customStyle="1" w:styleId="textsearch1">
    <w:name w:val="text_search1"/>
    <w:basedOn w:val="Policepardfaut"/>
    <w:rsid w:val="008E1285"/>
  </w:style>
  <w:style w:type="character" w:styleId="Mentionnonrsolue">
    <w:name w:val="Unresolved Mention"/>
    <w:basedOn w:val="Policepardfaut"/>
    <w:uiPriority w:val="99"/>
    <w:semiHidden/>
    <w:unhideWhenUsed/>
    <w:rsid w:val="004F0499"/>
    <w:rPr>
      <w:color w:val="605E5C"/>
      <w:shd w:val="clear" w:color="auto" w:fill="E1DFDD"/>
    </w:rPr>
  </w:style>
  <w:style w:type="paragraph" w:styleId="Retraitcorpsdetexte3">
    <w:name w:val="Body Text Indent 3"/>
    <w:basedOn w:val="Normal"/>
    <w:link w:val="Retraitcorpsdetexte3Car"/>
    <w:uiPriority w:val="99"/>
    <w:semiHidden/>
    <w:unhideWhenUsed/>
    <w:rsid w:val="00FC66C1"/>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C66C1"/>
    <w:rPr>
      <w:sz w:val="16"/>
      <w:szCs w:val="16"/>
    </w:rPr>
  </w:style>
  <w:style w:type="paragraph" w:styleId="Corpsdetexte3">
    <w:name w:val="Body Text 3"/>
    <w:basedOn w:val="Normal"/>
    <w:link w:val="Corpsdetexte3Car"/>
    <w:uiPriority w:val="99"/>
    <w:semiHidden/>
    <w:unhideWhenUsed/>
    <w:rsid w:val="00A14EA1"/>
    <w:pPr>
      <w:spacing w:after="120"/>
    </w:pPr>
    <w:rPr>
      <w:sz w:val="16"/>
      <w:szCs w:val="16"/>
    </w:rPr>
  </w:style>
  <w:style w:type="character" w:customStyle="1" w:styleId="Corpsdetexte3Car">
    <w:name w:val="Corps de texte 3 Car"/>
    <w:basedOn w:val="Policepardfaut"/>
    <w:link w:val="Corpsdetexte3"/>
    <w:uiPriority w:val="99"/>
    <w:semiHidden/>
    <w:rsid w:val="00A14EA1"/>
    <w:rPr>
      <w:sz w:val="16"/>
      <w:szCs w:val="16"/>
    </w:rPr>
  </w:style>
  <w:style w:type="paragraph" w:styleId="TM1">
    <w:name w:val="toc 1"/>
    <w:basedOn w:val="Normal"/>
    <w:next w:val="Normal"/>
    <w:autoRedefine/>
    <w:uiPriority w:val="39"/>
    <w:unhideWhenUsed/>
    <w:rsid w:val="008845E6"/>
    <w:pPr>
      <w:spacing w:after="100"/>
    </w:pPr>
  </w:style>
  <w:style w:type="paragraph" w:styleId="TM2">
    <w:name w:val="toc 2"/>
    <w:basedOn w:val="Normal"/>
    <w:next w:val="Normal"/>
    <w:autoRedefine/>
    <w:uiPriority w:val="39"/>
    <w:unhideWhenUsed/>
    <w:rsid w:val="008845E6"/>
    <w:pPr>
      <w:spacing w:after="100"/>
      <w:ind w:left="220"/>
    </w:pPr>
  </w:style>
  <w:style w:type="paragraph" w:styleId="TM3">
    <w:name w:val="toc 3"/>
    <w:basedOn w:val="Normal"/>
    <w:next w:val="Normal"/>
    <w:autoRedefine/>
    <w:uiPriority w:val="39"/>
    <w:unhideWhenUsed/>
    <w:rsid w:val="008845E6"/>
    <w:pPr>
      <w:spacing w:after="100"/>
      <w:ind w:left="440"/>
    </w:pPr>
  </w:style>
  <w:style w:type="paragraph" w:styleId="Textedebulles">
    <w:name w:val="Balloon Text"/>
    <w:basedOn w:val="Normal"/>
    <w:link w:val="TextedebullesCar"/>
    <w:uiPriority w:val="99"/>
    <w:semiHidden/>
    <w:unhideWhenUsed/>
    <w:rsid w:val="00F2163D"/>
    <w:pPr>
      <w:spacing w:before="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163D"/>
    <w:rPr>
      <w:rFonts w:ascii="Segoe UI" w:hAnsi="Segoe UI" w:cs="Segoe UI"/>
      <w:sz w:val="18"/>
      <w:szCs w:val="18"/>
    </w:rPr>
  </w:style>
  <w:style w:type="character" w:styleId="Marquedecommentaire">
    <w:name w:val="annotation reference"/>
    <w:basedOn w:val="Policepardfaut"/>
    <w:uiPriority w:val="99"/>
    <w:semiHidden/>
    <w:unhideWhenUsed/>
    <w:rsid w:val="001C7F29"/>
    <w:rPr>
      <w:sz w:val="16"/>
      <w:szCs w:val="16"/>
    </w:rPr>
  </w:style>
  <w:style w:type="paragraph" w:styleId="Commentaire">
    <w:name w:val="annotation text"/>
    <w:basedOn w:val="Normal"/>
    <w:link w:val="CommentaireCar"/>
    <w:uiPriority w:val="99"/>
    <w:semiHidden/>
    <w:unhideWhenUsed/>
    <w:rsid w:val="001C7F29"/>
    <w:pPr>
      <w:spacing w:line="240" w:lineRule="auto"/>
    </w:pPr>
    <w:rPr>
      <w:sz w:val="20"/>
      <w:szCs w:val="20"/>
    </w:rPr>
  </w:style>
  <w:style w:type="character" w:customStyle="1" w:styleId="CommentaireCar">
    <w:name w:val="Commentaire Car"/>
    <w:basedOn w:val="Policepardfaut"/>
    <w:link w:val="Commentaire"/>
    <w:uiPriority w:val="99"/>
    <w:semiHidden/>
    <w:rsid w:val="001C7F29"/>
    <w:rPr>
      <w:sz w:val="20"/>
      <w:szCs w:val="20"/>
    </w:rPr>
  </w:style>
  <w:style w:type="paragraph" w:styleId="Objetducommentaire">
    <w:name w:val="annotation subject"/>
    <w:basedOn w:val="Commentaire"/>
    <w:next w:val="Commentaire"/>
    <w:link w:val="ObjetducommentaireCar"/>
    <w:uiPriority w:val="99"/>
    <w:semiHidden/>
    <w:unhideWhenUsed/>
    <w:rsid w:val="001C7F29"/>
    <w:rPr>
      <w:b/>
      <w:bCs/>
    </w:rPr>
  </w:style>
  <w:style w:type="character" w:customStyle="1" w:styleId="ObjetducommentaireCar">
    <w:name w:val="Objet du commentaire Car"/>
    <w:basedOn w:val="CommentaireCar"/>
    <w:link w:val="Objetducommentaire"/>
    <w:uiPriority w:val="99"/>
    <w:semiHidden/>
    <w:rsid w:val="001C7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12213">
      <w:bodyDiv w:val="1"/>
      <w:marLeft w:val="0"/>
      <w:marRight w:val="0"/>
      <w:marTop w:val="0"/>
      <w:marBottom w:val="0"/>
      <w:divBdr>
        <w:top w:val="none" w:sz="0" w:space="0" w:color="auto"/>
        <w:left w:val="none" w:sz="0" w:space="0" w:color="auto"/>
        <w:bottom w:val="none" w:sz="0" w:space="0" w:color="auto"/>
        <w:right w:val="none" w:sz="0" w:space="0" w:color="auto"/>
      </w:divBdr>
    </w:div>
    <w:div w:id="271280056">
      <w:bodyDiv w:val="1"/>
      <w:marLeft w:val="0"/>
      <w:marRight w:val="0"/>
      <w:marTop w:val="0"/>
      <w:marBottom w:val="0"/>
      <w:divBdr>
        <w:top w:val="none" w:sz="0" w:space="0" w:color="auto"/>
        <w:left w:val="none" w:sz="0" w:space="0" w:color="auto"/>
        <w:bottom w:val="none" w:sz="0" w:space="0" w:color="auto"/>
        <w:right w:val="none" w:sz="0" w:space="0" w:color="auto"/>
      </w:divBdr>
    </w:div>
    <w:div w:id="427428914">
      <w:bodyDiv w:val="1"/>
      <w:marLeft w:val="0"/>
      <w:marRight w:val="0"/>
      <w:marTop w:val="0"/>
      <w:marBottom w:val="0"/>
      <w:divBdr>
        <w:top w:val="none" w:sz="0" w:space="0" w:color="auto"/>
        <w:left w:val="none" w:sz="0" w:space="0" w:color="auto"/>
        <w:bottom w:val="none" w:sz="0" w:space="0" w:color="auto"/>
        <w:right w:val="none" w:sz="0" w:space="0" w:color="auto"/>
      </w:divBdr>
    </w:div>
    <w:div w:id="897058829">
      <w:bodyDiv w:val="1"/>
      <w:marLeft w:val="0"/>
      <w:marRight w:val="0"/>
      <w:marTop w:val="0"/>
      <w:marBottom w:val="0"/>
      <w:divBdr>
        <w:top w:val="none" w:sz="0" w:space="0" w:color="auto"/>
        <w:left w:val="none" w:sz="0" w:space="0" w:color="auto"/>
        <w:bottom w:val="none" w:sz="0" w:space="0" w:color="auto"/>
        <w:right w:val="none" w:sz="0" w:space="0" w:color="auto"/>
      </w:divBdr>
    </w:div>
    <w:div w:id="1258487926">
      <w:bodyDiv w:val="1"/>
      <w:marLeft w:val="0"/>
      <w:marRight w:val="0"/>
      <w:marTop w:val="0"/>
      <w:marBottom w:val="0"/>
      <w:divBdr>
        <w:top w:val="none" w:sz="0" w:space="0" w:color="auto"/>
        <w:left w:val="none" w:sz="0" w:space="0" w:color="auto"/>
        <w:bottom w:val="none" w:sz="0" w:space="0" w:color="auto"/>
        <w:right w:val="none" w:sz="0" w:space="0" w:color="auto"/>
      </w:divBdr>
    </w:div>
    <w:div w:id="1558516799">
      <w:bodyDiv w:val="1"/>
      <w:marLeft w:val="0"/>
      <w:marRight w:val="0"/>
      <w:marTop w:val="0"/>
      <w:marBottom w:val="0"/>
      <w:divBdr>
        <w:top w:val="none" w:sz="0" w:space="0" w:color="auto"/>
        <w:left w:val="none" w:sz="0" w:space="0" w:color="auto"/>
        <w:bottom w:val="none" w:sz="0" w:space="0" w:color="auto"/>
        <w:right w:val="none" w:sz="0" w:space="0" w:color="auto"/>
      </w:divBdr>
    </w:div>
    <w:div w:id="1893030204">
      <w:bodyDiv w:val="1"/>
      <w:marLeft w:val="0"/>
      <w:marRight w:val="0"/>
      <w:marTop w:val="0"/>
      <w:marBottom w:val="0"/>
      <w:divBdr>
        <w:top w:val="none" w:sz="0" w:space="0" w:color="auto"/>
        <w:left w:val="none" w:sz="0" w:space="0" w:color="auto"/>
        <w:bottom w:val="none" w:sz="0" w:space="0" w:color="auto"/>
        <w:right w:val="none" w:sz="0" w:space="0" w:color="auto"/>
      </w:divBdr>
      <w:divsChild>
        <w:div w:id="8405838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iessid.be" TargetMode="External"/><Relationship Id="rId13" Type="http://schemas.openxmlformats.org/officeDocument/2006/relationships/hyperlink" Target="http://memsic.ccsd.cnrs.fr/docs/00/51/76/12/PDF/Hubert_version_corr.pdf" TargetMode="External"/><Relationship Id="rId18" Type="http://schemas.openxmlformats.org/officeDocument/2006/relationships/hyperlink" Target="http://turnitin.com/assets/en_us/media/plagiarism_spectrum.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thevisualcommunicationguy.com/2014/09/16/did-i-plagiarize-the-types-and-severity-of-plagiarism-violations/" TargetMode="External"/><Relationship Id="rId7" Type="http://schemas.openxmlformats.org/officeDocument/2006/relationships/endnotes" Target="endnotes.xml"/><Relationship Id="rId12" Type="http://schemas.openxmlformats.org/officeDocument/2006/relationships/hyperlink" Target="http://www.adbs.fr/revue-documentaliste-sciences-de-l-information-75413.htm?RH=R1_GUIDESOUTILS&amp;RF=REVUE" TargetMode="External"/><Relationship Id="rId17" Type="http://schemas.openxmlformats.org/officeDocument/2006/relationships/hyperlink" Target="http://www.infosphere.uqam.ca/rediger-un-travail/presenter-sa-bibliographi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memsic.ccsd.cnrs.fr/docs/00/51/76/12/PDF/Hubert_version_corr.pdf" TargetMode="External"/><Relationship Id="rId20" Type="http://schemas.openxmlformats.org/officeDocument/2006/relationships/hyperlink" Target="http://www.infosphere.uqam.ca/rediger-un-travail/presenter-sa-bibliograph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bs.f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learning.iessid.be"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unesdoc.unesco.org/images/0012/001206/120677f.pdf" TargetMode="External"/><Relationship Id="rId19" Type="http://schemas.openxmlformats.org/officeDocument/2006/relationships/hyperlink" Target="https://oraprdnt.uqtr.uquebec.ca/pls/public/gscw030?owa_no_site=4481" TargetMode="External"/><Relationship Id="rId4" Type="http://schemas.openxmlformats.org/officeDocument/2006/relationships/settings" Target="settings.xml"/><Relationship Id="rId9" Type="http://schemas.openxmlformats.org/officeDocument/2006/relationships/hyperlink" Target="https://www.zotero.org/styles?q=id%3Aiso690-note-fr" TargetMode="External"/><Relationship Id="rId14" Type="http://schemas.openxmlformats.org/officeDocument/2006/relationships/hyperlink" Target="https://justice.belgium.be/fr/moniteur_belge" TargetMode="External"/><Relationship Id="rId22" Type="http://schemas.openxmlformats.org/officeDocument/2006/relationships/hyperlink" Target="http://www.infosphere.uqam.ca/"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D68E-B74E-4D84-B304-468BE876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38</Pages>
  <Words>10394</Words>
  <Characters>57170</Characters>
  <Application>Microsoft Office Word</Application>
  <DocSecurity>0</DocSecurity>
  <Lines>476</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Sebastien</cp:lastModifiedBy>
  <cp:revision>7</cp:revision>
  <dcterms:created xsi:type="dcterms:W3CDTF">2019-09-06T16:57:00Z</dcterms:created>
  <dcterms:modified xsi:type="dcterms:W3CDTF">2019-09-18T16:23:00Z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769760811</vt:i4>
  </property>
</Properties>
</file>